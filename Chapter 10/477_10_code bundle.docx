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C1A7" w14:textId="77777777" w:rsidR="0047762B" w:rsidRDefault="00692800" w:rsidP="001C6842">
      <w:pPr>
        <w:pStyle w:val="Heading1"/>
      </w:pPr>
      <w:bookmarkStart w:id="0" w:name="_Toc47874105"/>
      <w:bookmarkStart w:id="1" w:name="_Hlk49784896"/>
      <w:r>
        <w:t>10</w:t>
      </w:r>
      <w:r w:rsidR="00386AEA">
        <w:t xml:space="preserve">. </w:t>
      </w:r>
      <w:bookmarkEnd w:id="0"/>
      <w:r>
        <w:t>ROBOT PROGRAMMING</w:t>
      </w:r>
    </w:p>
    <w:p w14:paraId="2280FC89" w14:textId="77777777" w:rsidR="00692800" w:rsidRPr="00692800" w:rsidRDefault="00692800" w:rsidP="00692800"/>
    <w:bookmarkEnd w:id="1"/>
    <w:p w14:paraId="3862D90A" w14:textId="77777777" w:rsidR="008E0B27" w:rsidRPr="001454A4" w:rsidRDefault="008E0B27" w:rsidP="008E0B27">
      <w:pPr>
        <w:pStyle w:val="ListParagraph"/>
        <w:ind w:left="1440"/>
        <w:jc w:val="both"/>
        <w:rPr>
          <w:rFonts w:ascii="Palatino Linotype" w:hAnsi="Palatino Linotype" w:cs="Times New Roman"/>
        </w:rPr>
      </w:pPr>
    </w:p>
    <w:p w14:paraId="7D4F541E" w14:textId="335B447D" w:rsidR="001454A4" w:rsidRPr="0018535C" w:rsidRDefault="008E0B27" w:rsidP="008E0B27">
      <w:pPr>
        <w:jc w:val="both"/>
        <w:rPr>
          <w:rFonts w:ascii="Palatino Linotype" w:hAnsi="Palatino Linotype" w:cs="Times New Roman"/>
          <w:b/>
          <w:bCs/>
        </w:rPr>
      </w:pPr>
      <w:r w:rsidRPr="0018535C">
        <w:rPr>
          <w:rFonts w:ascii="Palatino Linotype" w:hAnsi="Palatino Linotype" w:cs="Times New Roman"/>
          <w:b/>
          <w:bCs/>
        </w:rPr>
        <w:t>EXAMPLE CODE 10.1</w:t>
      </w:r>
    </w:p>
    <w:p w14:paraId="675B0067" w14:textId="77777777" w:rsidR="00692800" w:rsidRPr="001454A4" w:rsidRDefault="00692800" w:rsidP="001454A4">
      <w:pPr>
        <w:jc w:val="both"/>
        <w:rPr>
          <w:rFonts w:ascii="Palatino Linotype" w:hAnsi="Palatino Linotype" w:cs="Times New Roman"/>
        </w:rPr>
      </w:pPr>
      <w:r w:rsidRPr="001454A4">
        <w:rPr>
          <w:rFonts w:ascii="Palatino Linotype" w:hAnsi="Palatino Linotype" w:cs="Times New Roman"/>
        </w:rPr>
        <w:t>Consider an example of a robot in pick-up action. Let the pick</w:t>
      </w:r>
      <w:r w:rsidR="001454A4" w:rsidRPr="001454A4">
        <w:rPr>
          <w:rFonts w:ascii="Palatino Linotype" w:hAnsi="Palatino Linotype" w:cs="Times New Roman"/>
        </w:rPr>
        <w:t>-</w:t>
      </w:r>
      <w:r w:rsidRPr="001454A4">
        <w:rPr>
          <w:rFonts w:ascii="Palatino Linotype" w:hAnsi="Palatino Linotype" w:cs="Times New Roman"/>
        </w:rPr>
        <w:t xml:space="preserve">up point be P1. Gripper is assumed to be open. </w:t>
      </w:r>
    </w:p>
    <w:p w14:paraId="292B52D9" w14:textId="77777777" w:rsidR="00692800" w:rsidRPr="004E6673" w:rsidRDefault="00692800" w:rsidP="001454A4">
      <w:pPr>
        <w:pStyle w:val="ListParagraph"/>
        <w:numPr>
          <w:ilvl w:val="0"/>
          <w:numId w:val="30"/>
        </w:numPr>
        <w:jc w:val="both"/>
        <w:rPr>
          <w:rFonts w:ascii="Palatino Linotype" w:hAnsi="Palatino Linotype" w:cs="Times New Roman"/>
        </w:rPr>
      </w:pPr>
      <w:r w:rsidRPr="004E6673">
        <w:rPr>
          <w:rFonts w:ascii="Palatino Linotype" w:hAnsi="Palatino Linotype" w:cs="Times New Roman"/>
        </w:rPr>
        <w:t xml:space="preserve">First the gripper is moved near to the point P1 but away from it 50 away from point P1. </w:t>
      </w:r>
      <w:r w:rsidRPr="001454A4">
        <w:rPr>
          <w:rFonts w:ascii="Palatino Linotype" w:hAnsi="Palatino Linotype" w:cs="Times New Roman"/>
          <w:b/>
          <w:bCs/>
        </w:rPr>
        <w:t>(APPRO P1,50)</w:t>
      </w:r>
      <w:r w:rsidRPr="004E6673">
        <w:rPr>
          <w:rFonts w:ascii="Palatino Linotype" w:hAnsi="Palatino Linotype" w:cs="Times New Roman"/>
        </w:rPr>
        <w:t xml:space="preserve"> </w:t>
      </w:r>
    </w:p>
    <w:p w14:paraId="7E162A17" w14:textId="77777777" w:rsidR="00692800" w:rsidRPr="004E6673" w:rsidRDefault="00692800" w:rsidP="001454A4">
      <w:pPr>
        <w:pStyle w:val="ListParagraph"/>
        <w:numPr>
          <w:ilvl w:val="0"/>
          <w:numId w:val="30"/>
        </w:numPr>
        <w:jc w:val="both"/>
        <w:rPr>
          <w:rFonts w:ascii="Palatino Linotype" w:hAnsi="Palatino Linotype" w:cs="Times New Roman"/>
        </w:rPr>
      </w:pPr>
      <w:r w:rsidRPr="004E6673">
        <w:rPr>
          <w:rFonts w:ascii="Palatino Linotype" w:hAnsi="Palatino Linotype" w:cs="Times New Roman"/>
        </w:rPr>
        <w:t xml:space="preserve">After that the gripper is moved along a straight line to point P1 for picking the part placed in P1. </w:t>
      </w:r>
      <w:r w:rsidRPr="001454A4">
        <w:rPr>
          <w:rFonts w:ascii="Palatino Linotype" w:hAnsi="Palatino Linotype" w:cs="Times New Roman"/>
          <w:b/>
          <w:bCs/>
        </w:rPr>
        <w:t>(MOVES P1)</w:t>
      </w:r>
    </w:p>
    <w:p w14:paraId="3359BDB3" w14:textId="77777777" w:rsidR="00692800" w:rsidRPr="004E6673" w:rsidRDefault="00692800" w:rsidP="001454A4">
      <w:pPr>
        <w:pStyle w:val="ListParagraph"/>
        <w:numPr>
          <w:ilvl w:val="0"/>
          <w:numId w:val="30"/>
        </w:numPr>
        <w:jc w:val="both"/>
        <w:rPr>
          <w:rFonts w:ascii="Palatino Linotype" w:hAnsi="Palatino Linotype" w:cs="Times New Roman"/>
        </w:rPr>
      </w:pPr>
      <w:r w:rsidRPr="004E6673">
        <w:rPr>
          <w:rFonts w:ascii="Palatino Linotype" w:hAnsi="Palatino Linotype" w:cs="Times New Roman"/>
        </w:rPr>
        <w:t xml:space="preserve">After grabbing the part, gripper is closed </w:t>
      </w:r>
      <w:r w:rsidRPr="001454A4">
        <w:rPr>
          <w:rFonts w:ascii="Palatino Linotype" w:hAnsi="Palatino Linotype" w:cs="Times New Roman"/>
          <w:b/>
          <w:bCs/>
        </w:rPr>
        <w:t>(SIGNAL)</w:t>
      </w:r>
    </w:p>
    <w:p w14:paraId="14CF53EC" w14:textId="77777777" w:rsidR="00692800" w:rsidRPr="004E6673" w:rsidRDefault="00692800" w:rsidP="001454A4">
      <w:pPr>
        <w:pStyle w:val="ListParagraph"/>
        <w:numPr>
          <w:ilvl w:val="0"/>
          <w:numId w:val="30"/>
        </w:numPr>
        <w:jc w:val="both"/>
        <w:rPr>
          <w:rFonts w:ascii="Palatino Linotype" w:hAnsi="Palatino Linotype" w:cs="Times New Roman"/>
        </w:rPr>
      </w:pPr>
      <w:r w:rsidRPr="004E6673">
        <w:rPr>
          <w:rFonts w:ascii="Palatino Linotype" w:hAnsi="Palatino Linotype" w:cs="Times New Roman"/>
        </w:rPr>
        <w:t xml:space="preserve">Then, gripper is moved 50mm away from P1 </w:t>
      </w:r>
      <w:r w:rsidRPr="001454A4">
        <w:rPr>
          <w:rFonts w:ascii="Palatino Linotype" w:hAnsi="Palatino Linotype" w:cs="Times New Roman"/>
          <w:b/>
          <w:bCs/>
        </w:rPr>
        <w:t>(DEPART P1,50)</w:t>
      </w:r>
    </w:p>
    <w:p w14:paraId="70D33AAE" w14:textId="7F53B9B5" w:rsidR="00692800" w:rsidRDefault="00692800" w:rsidP="001454A4">
      <w:pPr>
        <w:pStyle w:val="ListParagraph"/>
        <w:numPr>
          <w:ilvl w:val="0"/>
          <w:numId w:val="30"/>
        </w:numPr>
        <w:jc w:val="both"/>
        <w:rPr>
          <w:rFonts w:ascii="Palatino Linotype" w:hAnsi="Palatino Linotype" w:cs="Times New Roman"/>
        </w:rPr>
      </w:pPr>
      <w:r w:rsidRPr="001454A4">
        <w:rPr>
          <w:rFonts w:ascii="Palatino Linotype" w:hAnsi="Palatino Linotype" w:cs="Times New Roman"/>
          <w:b/>
          <w:bCs/>
        </w:rPr>
        <w:t>APPROS</w:t>
      </w:r>
      <w:r w:rsidRPr="004E6673">
        <w:rPr>
          <w:rFonts w:ascii="Palatino Linotype" w:hAnsi="Palatino Linotype" w:cs="Times New Roman"/>
        </w:rPr>
        <w:t xml:space="preserve"> and </w:t>
      </w:r>
      <w:r w:rsidRPr="001454A4">
        <w:rPr>
          <w:rFonts w:ascii="Palatino Linotype" w:hAnsi="Palatino Linotype" w:cs="Times New Roman"/>
          <w:b/>
          <w:bCs/>
        </w:rPr>
        <w:t>DEPARTS</w:t>
      </w:r>
      <w:r w:rsidRPr="004E6673">
        <w:rPr>
          <w:rFonts w:ascii="Palatino Linotype" w:hAnsi="Palatino Linotype" w:cs="Times New Roman"/>
        </w:rPr>
        <w:t xml:space="preserve"> allows approach and depart through straight line motion.</w:t>
      </w:r>
    </w:p>
    <w:p w14:paraId="4A0852C8" w14:textId="77777777" w:rsidR="008E0B27" w:rsidRPr="00360895" w:rsidRDefault="008E0B27" w:rsidP="00360895">
      <w:pPr>
        <w:ind w:left="1080"/>
        <w:jc w:val="both"/>
        <w:rPr>
          <w:rFonts w:ascii="Palatino Linotype" w:hAnsi="Palatino Linotype" w:cs="Times New Roman"/>
        </w:rPr>
      </w:pPr>
    </w:p>
    <w:p w14:paraId="1325A979" w14:textId="72A75819" w:rsidR="008E0B27" w:rsidRPr="0018535C" w:rsidRDefault="008E0B27" w:rsidP="008E0B27">
      <w:pPr>
        <w:jc w:val="both"/>
        <w:rPr>
          <w:rFonts w:ascii="Palatino Linotype" w:hAnsi="Palatino Linotype" w:cs="Times New Roman"/>
          <w:b/>
          <w:bCs/>
        </w:rPr>
      </w:pPr>
      <w:r w:rsidRPr="0018535C">
        <w:rPr>
          <w:rFonts w:ascii="Palatino Linotype" w:hAnsi="Palatino Linotype" w:cs="Times New Roman"/>
          <w:b/>
          <w:bCs/>
        </w:rPr>
        <w:t>EXAMPLE CODE 10.2</w:t>
      </w:r>
    </w:p>
    <w:p w14:paraId="727F1D05" w14:textId="77777777" w:rsidR="00692800" w:rsidRPr="004E6673" w:rsidRDefault="00692800" w:rsidP="008E0B27">
      <w:pPr>
        <w:jc w:val="both"/>
        <w:rPr>
          <w:rFonts w:ascii="Palatino Linotype" w:hAnsi="Palatino Linotype" w:cs="Times New Roman"/>
        </w:rPr>
      </w:pPr>
    </w:p>
    <w:p w14:paraId="118933BE" w14:textId="77777777" w:rsidR="00692800" w:rsidRPr="004E6673" w:rsidRDefault="00692800" w:rsidP="004E6673">
      <w:pPr>
        <w:ind w:firstLine="720"/>
        <w:jc w:val="both"/>
        <w:rPr>
          <w:rFonts w:ascii="Palatino Linotype" w:hAnsi="Palatino Linotype" w:cs="Times New Roman"/>
        </w:rPr>
      </w:pPr>
      <w:r w:rsidRPr="004E6673">
        <w:rPr>
          <w:rFonts w:ascii="Palatino Linotype" w:hAnsi="Palatino Linotype" w:cs="Times New Roman"/>
        </w:rPr>
        <w:t xml:space="preserve">Consider an example where a robot manipulator needs to move to A, then move to B in a straight line and then move to D via C. The corresponding program can be: </w:t>
      </w:r>
    </w:p>
    <w:p w14:paraId="5792BB4A" w14:textId="77777777" w:rsidR="00692800" w:rsidRPr="001454A4" w:rsidRDefault="00692800" w:rsidP="001454A4">
      <w:pPr>
        <w:ind w:firstLine="720"/>
        <w:jc w:val="both"/>
        <w:rPr>
          <w:rFonts w:ascii="Palatino Linotype" w:hAnsi="Palatino Linotype" w:cs="Times New Roman"/>
          <w:b/>
          <w:bCs/>
        </w:rPr>
      </w:pPr>
      <w:r w:rsidRPr="001454A4">
        <w:rPr>
          <w:rFonts w:ascii="Palatino Linotype" w:hAnsi="Palatino Linotype" w:cs="Times New Roman"/>
          <w:b/>
          <w:bCs/>
        </w:rPr>
        <w:t>MOVE A</w:t>
      </w:r>
    </w:p>
    <w:p w14:paraId="3327F9B9" w14:textId="77777777" w:rsidR="00692800" w:rsidRPr="001454A4" w:rsidRDefault="00692800" w:rsidP="001454A4">
      <w:pPr>
        <w:ind w:firstLine="720"/>
        <w:jc w:val="both"/>
        <w:rPr>
          <w:rFonts w:ascii="Palatino Linotype" w:hAnsi="Palatino Linotype" w:cs="Times New Roman"/>
          <w:b/>
          <w:bCs/>
        </w:rPr>
      </w:pPr>
      <w:r w:rsidRPr="001454A4">
        <w:rPr>
          <w:rFonts w:ascii="Palatino Linotype" w:hAnsi="Palatino Linotype" w:cs="Times New Roman"/>
          <w:b/>
          <w:bCs/>
        </w:rPr>
        <w:t>MOVES B</w:t>
      </w:r>
    </w:p>
    <w:p w14:paraId="1FA40101" w14:textId="77777777" w:rsidR="00692800" w:rsidRPr="001454A4" w:rsidRDefault="00692800" w:rsidP="001454A4">
      <w:pPr>
        <w:ind w:firstLine="720"/>
        <w:jc w:val="both"/>
        <w:rPr>
          <w:rFonts w:ascii="Palatino Linotype" w:hAnsi="Palatino Linotype" w:cs="Times New Roman"/>
          <w:b/>
          <w:bCs/>
        </w:rPr>
      </w:pPr>
      <w:r w:rsidRPr="001454A4">
        <w:rPr>
          <w:rFonts w:ascii="Palatino Linotype" w:hAnsi="Palatino Linotype" w:cs="Times New Roman"/>
          <w:b/>
          <w:bCs/>
        </w:rPr>
        <w:t>MOVE D VIA C</w:t>
      </w:r>
    </w:p>
    <w:p w14:paraId="71C7522F" w14:textId="77777777" w:rsidR="00692800" w:rsidRDefault="00692800" w:rsidP="00692800">
      <w:pPr>
        <w:pStyle w:val="ListParagraph"/>
        <w:autoSpaceDE w:val="0"/>
        <w:autoSpaceDN w:val="0"/>
        <w:adjustRightInd w:val="0"/>
        <w:ind w:left="1080"/>
        <w:rPr>
          <w:rFonts w:ascii="Times New Roman" w:hAnsi="Times New Roman" w:cs="Times New Roman"/>
        </w:rPr>
      </w:pPr>
    </w:p>
    <w:p w14:paraId="7F9F9761" w14:textId="3E596D77" w:rsidR="000B64E9" w:rsidRPr="006A0589" w:rsidRDefault="000B64E9" w:rsidP="000B64E9">
      <w:pPr>
        <w:jc w:val="both"/>
        <w:rPr>
          <w:rFonts w:ascii="Palatino Linotype" w:hAnsi="Palatino Linotype" w:cs="Times New Roman"/>
          <w:b/>
          <w:bCs/>
        </w:rPr>
      </w:pPr>
      <w:r w:rsidRPr="006A0589">
        <w:rPr>
          <w:rFonts w:ascii="Palatino Linotype" w:hAnsi="Palatino Linotype" w:cs="Times New Roman"/>
          <w:b/>
          <w:bCs/>
        </w:rPr>
        <w:t>EXAMPLE CODE 10.3</w:t>
      </w:r>
    </w:p>
    <w:p w14:paraId="10C2E701" w14:textId="45F2BC65" w:rsidR="00692800" w:rsidRPr="00A22081" w:rsidRDefault="00692800" w:rsidP="00A22081">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Consider a simple instance of a pick and place robot which picks up an object from a chute and place them in a container. The gripper is assumed to be open. </w:t>
      </w:r>
    </w:p>
    <w:p w14:paraId="2024D6D3" w14:textId="77777777" w:rsidR="00692800" w:rsidRPr="00A22081" w:rsidRDefault="00692800" w:rsidP="00A22081">
      <w:pPr>
        <w:autoSpaceDE w:val="0"/>
        <w:autoSpaceDN w:val="0"/>
        <w:adjustRightInd w:val="0"/>
        <w:rPr>
          <w:rFonts w:ascii="Palatino Linotype" w:hAnsi="Palatino Linotype" w:cs="Times New Roman"/>
        </w:rPr>
      </w:pPr>
      <w:r w:rsidRPr="00A22081">
        <w:rPr>
          <w:rFonts w:ascii="Palatino Linotype" w:hAnsi="Palatino Linotype" w:cs="Times New Roman"/>
        </w:rPr>
        <w:t>The series of activities can be listed as:</w:t>
      </w:r>
    </w:p>
    <w:p w14:paraId="40521EBD" w14:textId="77777777" w:rsidR="00692800" w:rsidRDefault="00692800" w:rsidP="00692800">
      <w:pPr>
        <w:autoSpaceDE w:val="0"/>
        <w:autoSpaceDN w:val="0"/>
        <w:adjustRightInd w:val="0"/>
        <w:rPr>
          <w:rFonts w:ascii="Times New Roman" w:hAnsi="Times New Roman" w:cs="Times New Roman"/>
        </w:rPr>
      </w:pPr>
    </w:p>
    <w:p w14:paraId="29721A71" w14:textId="77777777" w:rsidR="00692800" w:rsidRPr="00A22081" w:rsidRDefault="00A22081" w:rsidP="00692800">
      <w:pPr>
        <w:autoSpaceDE w:val="0"/>
        <w:autoSpaceDN w:val="0"/>
        <w:adjustRightInd w:val="0"/>
        <w:rPr>
          <w:rFonts w:ascii="Palatino Linotype" w:hAnsi="Palatino Linotype" w:cs="Times New Roman"/>
        </w:rPr>
      </w:pPr>
      <w:r>
        <w:rPr>
          <w:rFonts w:ascii="Palatino Linotype" w:hAnsi="Palatino Linotype" w:cs="Times New Roman"/>
        </w:rPr>
        <w:t xml:space="preserve"> </w:t>
      </w:r>
      <w:r w:rsidR="00692800" w:rsidRPr="00A22081">
        <w:rPr>
          <w:rFonts w:ascii="Palatino Linotype" w:hAnsi="Palatino Linotype" w:cs="Times New Roman"/>
        </w:rPr>
        <w:t>1. The end effector to move to a location near to the part to be picked.</w:t>
      </w:r>
    </w:p>
    <w:p w14:paraId="196D3C77"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2. Move to the part to be picked.</w:t>
      </w:r>
    </w:p>
    <w:p w14:paraId="0EB56BCA"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3. Close the jaws of the gripper to grab the part.</w:t>
      </w:r>
    </w:p>
    <w:p w14:paraId="60F4CD97"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4. Lift the part from the chute.</w:t>
      </w:r>
    </w:p>
    <w:p w14:paraId="2A801650"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lastRenderedPageBreak/>
        <w:t xml:space="preserve"> 5. Carry the part to a location away from the point where it is to be dropped.</w:t>
      </w:r>
    </w:p>
    <w:p w14:paraId="0EE4C997"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6. Put the part into the container to be dropped.</w:t>
      </w:r>
    </w:p>
    <w:p w14:paraId="7A16671D"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7. Open the gripper jaws.</w:t>
      </w:r>
    </w:p>
    <w:p w14:paraId="487ECBC1" w14:textId="77777777" w:rsidR="00692800"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8. Move away from the box.</w:t>
      </w:r>
    </w:p>
    <w:p w14:paraId="435B8DA5" w14:textId="77777777" w:rsidR="00A22081" w:rsidRPr="00A22081" w:rsidRDefault="00A22081" w:rsidP="00692800">
      <w:pPr>
        <w:autoSpaceDE w:val="0"/>
        <w:autoSpaceDN w:val="0"/>
        <w:adjustRightInd w:val="0"/>
        <w:rPr>
          <w:rFonts w:ascii="Palatino Linotype" w:hAnsi="Palatino Linotype" w:cs="Times New Roman"/>
        </w:rPr>
      </w:pPr>
    </w:p>
    <w:p w14:paraId="2A55C750"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Program can be written as:</w:t>
      </w:r>
    </w:p>
    <w:p w14:paraId="37CC0FC5"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APPRO PICK, 70 </w:t>
      </w:r>
    </w:p>
    <w:p w14:paraId="2A85CBE3"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MOVES PART </w:t>
      </w:r>
    </w:p>
    <w:p w14:paraId="69EB9CB4"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CLOSEI</w:t>
      </w:r>
    </w:p>
    <w:p w14:paraId="0EE78C0C"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DEPARTS 170</w:t>
      </w:r>
    </w:p>
    <w:p w14:paraId="63F455FD"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APPROS BOX, 220</w:t>
      </w:r>
    </w:p>
    <w:p w14:paraId="2F93BC81"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MOVE BOX</w:t>
      </w:r>
    </w:p>
    <w:p w14:paraId="51B3626D" w14:textId="77777777" w:rsidR="00692800" w:rsidRPr="00A22081"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OPENI </w:t>
      </w:r>
    </w:p>
    <w:p w14:paraId="69D3C6F6" w14:textId="4D65D3E6" w:rsidR="00692800" w:rsidRDefault="00692800" w:rsidP="00692800">
      <w:pPr>
        <w:autoSpaceDE w:val="0"/>
        <w:autoSpaceDN w:val="0"/>
        <w:adjustRightInd w:val="0"/>
        <w:rPr>
          <w:rFonts w:ascii="Palatino Linotype" w:hAnsi="Palatino Linotype" w:cs="Times New Roman"/>
        </w:rPr>
      </w:pPr>
      <w:r w:rsidRPr="00A22081">
        <w:rPr>
          <w:rFonts w:ascii="Palatino Linotype" w:hAnsi="Palatino Linotype" w:cs="Times New Roman"/>
        </w:rPr>
        <w:t xml:space="preserve"> DEPART</w:t>
      </w:r>
    </w:p>
    <w:p w14:paraId="567EFB8A" w14:textId="77777777" w:rsidR="00360895" w:rsidRDefault="00360895" w:rsidP="00692800">
      <w:pPr>
        <w:autoSpaceDE w:val="0"/>
        <w:autoSpaceDN w:val="0"/>
        <w:adjustRightInd w:val="0"/>
        <w:rPr>
          <w:rFonts w:ascii="Palatino Linotype" w:hAnsi="Palatino Linotype" w:cs="Times New Roman"/>
        </w:rPr>
      </w:pPr>
    </w:p>
    <w:p w14:paraId="1BC66C1D" w14:textId="4A16739F" w:rsidR="000B64E9" w:rsidRPr="006A0589" w:rsidRDefault="000B64E9" w:rsidP="000B64E9">
      <w:pPr>
        <w:jc w:val="both"/>
        <w:rPr>
          <w:rFonts w:ascii="Palatino Linotype" w:hAnsi="Palatino Linotype" w:cs="Times New Roman"/>
          <w:b/>
          <w:bCs/>
        </w:rPr>
      </w:pPr>
      <w:r w:rsidRPr="006A0589">
        <w:rPr>
          <w:rFonts w:ascii="Palatino Linotype" w:hAnsi="Palatino Linotype" w:cs="Times New Roman"/>
          <w:b/>
          <w:bCs/>
        </w:rPr>
        <w:t>EXAMPLE CODE 10.4</w:t>
      </w:r>
    </w:p>
    <w:p w14:paraId="6E430291" w14:textId="77777777" w:rsidR="000B64E9" w:rsidRPr="00A22081" w:rsidRDefault="000B64E9" w:rsidP="00692800">
      <w:pPr>
        <w:autoSpaceDE w:val="0"/>
        <w:autoSpaceDN w:val="0"/>
        <w:adjustRightInd w:val="0"/>
        <w:rPr>
          <w:rFonts w:ascii="Palatino Linotype" w:hAnsi="Palatino Linotype" w:cs="Times New Roman"/>
        </w:rPr>
      </w:pPr>
    </w:p>
    <w:p w14:paraId="0C51BF6C" w14:textId="04854E6C" w:rsidR="00692800" w:rsidRDefault="00692800" w:rsidP="00A22081">
      <w:pPr>
        <w:ind w:firstLine="720"/>
        <w:jc w:val="both"/>
        <w:rPr>
          <w:ins w:id="2" w:author="Jisu" w:date="2020-11-27T09:47:00Z"/>
          <w:rFonts w:ascii="Palatino Linotype" w:hAnsi="Palatino Linotype"/>
        </w:rPr>
      </w:pPr>
      <w:r w:rsidRPr="00A22081">
        <w:rPr>
          <w:rFonts w:ascii="Palatino Linotype" w:hAnsi="Palatino Linotype"/>
        </w:rPr>
        <w:t xml:space="preserve">Consider an unloading action of a two-axis robot in a press. </w:t>
      </w:r>
      <w:r w:rsidRPr="00970901">
        <w:rPr>
          <w:rFonts w:ascii="Palatino Linotype" w:hAnsi="Palatino Linotype"/>
        </w:rPr>
        <w:t xml:space="preserve">The </w:t>
      </w:r>
      <w:r w:rsidR="00970901" w:rsidRPr="00970901">
        <w:rPr>
          <w:rFonts w:ascii="Palatino Linotype" w:hAnsi="Palatino Linotype"/>
        </w:rPr>
        <w:t xml:space="preserve">working environment and </w:t>
      </w:r>
      <w:proofErr w:type="spellStart"/>
      <w:r w:rsidR="00970901" w:rsidRPr="00970901">
        <w:rPr>
          <w:rFonts w:ascii="Palatino Linotype" w:hAnsi="Palatino Linotype"/>
        </w:rPr>
        <w:t>workcell</w:t>
      </w:r>
      <w:proofErr w:type="spellEnd"/>
      <w:r w:rsidR="00970901" w:rsidRPr="00970901">
        <w:rPr>
          <w:rFonts w:ascii="Palatino Linotype" w:hAnsi="Palatino Linotype"/>
        </w:rPr>
        <w:t xml:space="preserve"> </w:t>
      </w:r>
      <w:r w:rsidRPr="00970901">
        <w:rPr>
          <w:rFonts w:ascii="Palatino Linotype" w:hAnsi="Palatino Linotype"/>
        </w:rPr>
        <w:t>layout is given in Figure 10.</w:t>
      </w:r>
      <w:r w:rsidR="00055F5C">
        <w:rPr>
          <w:rFonts w:ascii="Palatino Linotype" w:hAnsi="Palatino Linotype"/>
        </w:rPr>
        <w:t>3</w:t>
      </w:r>
      <w:r w:rsidR="00E01910" w:rsidRPr="00970901">
        <w:rPr>
          <w:rFonts w:ascii="Palatino Linotype" w:hAnsi="Palatino Linotype"/>
        </w:rPr>
        <w:t xml:space="preserve"> and 10.</w:t>
      </w:r>
      <w:r w:rsidR="00055F5C">
        <w:rPr>
          <w:rFonts w:ascii="Palatino Linotype" w:hAnsi="Palatino Linotype"/>
        </w:rPr>
        <w:t>4</w:t>
      </w:r>
      <w:r w:rsidRPr="00A22081">
        <w:rPr>
          <w:rFonts w:ascii="Palatino Linotype" w:hAnsi="Palatino Linotype"/>
        </w:rPr>
        <w:t xml:space="preserve">.  Parts have to be picked up and dropped at positions (4,4,) and (1,4) respectively. Press columns have been marked in figure. Though pick-up and drop- down points are in a straight line, arm cannot make the direct movement due to the presence of a press column in between and will collide with it. Robotic arm can wait at (4,1) till the press gets opened to grab the part from pick-up point. </w:t>
      </w:r>
    </w:p>
    <w:p w14:paraId="091E4035" w14:textId="77777777" w:rsidR="003D0F1C" w:rsidRDefault="003D0F1C" w:rsidP="00A22081">
      <w:pPr>
        <w:ind w:firstLine="720"/>
        <w:jc w:val="both"/>
        <w:rPr>
          <w:rFonts w:ascii="Palatino Linotype" w:hAnsi="Palatino Linotype"/>
        </w:rPr>
      </w:pPr>
    </w:p>
    <w:p w14:paraId="06443A92" w14:textId="27C7163E" w:rsidR="00E01910" w:rsidRDefault="00E01910" w:rsidP="00A22081">
      <w:pPr>
        <w:ind w:firstLine="720"/>
        <w:jc w:val="both"/>
        <w:rPr>
          <w:rFonts w:ascii="Palatino Linotype" w:hAnsi="Palatino Linotype"/>
        </w:rPr>
      </w:pPr>
      <w:r>
        <w:rPr>
          <w:rFonts w:ascii="Palatino Linotype" w:hAnsi="Palatino Linotype"/>
          <w:noProof/>
        </w:rPr>
        <w:drawing>
          <wp:inline distT="0" distB="0" distL="0" distR="0" wp14:anchorId="1BAD00E0" wp14:editId="143D08BF">
            <wp:extent cx="3486150" cy="284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srcRect t="18111" b="18836"/>
                    <a:stretch/>
                  </pic:blipFill>
                  <pic:spPr bwMode="auto">
                    <a:xfrm>
                      <a:off x="0" y="0"/>
                      <a:ext cx="3493080" cy="2850255"/>
                    </a:xfrm>
                    <a:prstGeom prst="rect">
                      <a:avLst/>
                    </a:prstGeom>
                    <a:ln>
                      <a:noFill/>
                    </a:ln>
                    <a:extLst>
                      <a:ext uri="{53640926-AAD7-44D8-BBD7-CCE9431645EC}">
                        <a14:shadowObscured xmlns:a14="http://schemas.microsoft.com/office/drawing/2010/main"/>
                      </a:ext>
                    </a:extLst>
                  </pic:spPr>
                </pic:pic>
              </a:graphicData>
            </a:graphic>
          </wp:inline>
        </w:drawing>
      </w:r>
    </w:p>
    <w:p w14:paraId="00DE2E5D" w14:textId="4DAF2599" w:rsidR="00E01910" w:rsidRPr="00360895" w:rsidRDefault="00E01910" w:rsidP="00E01910">
      <w:pPr>
        <w:pStyle w:val="Caption"/>
        <w:jc w:val="center"/>
        <w:rPr>
          <w:b w:val="0"/>
          <w:bCs w:val="0"/>
          <w:i/>
          <w:iCs/>
        </w:rPr>
      </w:pPr>
      <w:r w:rsidRPr="00360895">
        <w:rPr>
          <w:b w:val="0"/>
          <w:bCs w:val="0"/>
          <w:i/>
          <w:iCs/>
        </w:rPr>
        <w:t>Figure 10.</w:t>
      </w:r>
      <w:r w:rsidR="00055F5C">
        <w:rPr>
          <w:b w:val="0"/>
          <w:bCs w:val="0"/>
          <w:i/>
          <w:iCs/>
        </w:rPr>
        <w:t>3</w:t>
      </w:r>
      <w:r w:rsidRPr="00360895">
        <w:rPr>
          <w:b w:val="0"/>
          <w:bCs w:val="0"/>
          <w:i/>
          <w:iCs/>
        </w:rPr>
        <w:t xml:space="preserve"> Work</w:t>
      </w:r>
      <w:r w:rsidR="00970901" w:rsidRPr="00360895">
        <w:rPr>
          <w:b w:val="0"/>
          <w:bCs w:val="0"/>
          <w:i/>
          <w:iCs/>
        </w:rPr>
        <w:t>ing environment o</w:t>
      </w:r>
      <w:r w:rsidRPr="00360895">
        <w:rPr>
          <w:b w:val="0"/>
          <w:bCs w:val="0"/>
          <w:i/>
          <w:iCs/>
        </w:rPr>
        <w:t>f a robot in an unloading procedure in a press</w:t>
      </w:r>
    </w:p>
    <w:p w14:paraId="27B1BF79" w14:textId="77777777" w:rsidR="00E01910" w:rsidRPr="00A22081" w:rsidRDefault="00E01910" w:rsidP="00A22081">
      <w:pPr>
        <w:ind w:firstLine="720"/>
        <w:jc w:val="both"/>
        <w:rPr>
          <w:rFonts w:ascii="Palatino Linotype" w:hAnsi="Palatino Linotype"/>
        </w:rPr>
      </w:pPr>
    </w:p>
    <w:p w14:paraId="37295419" w14:textId="72E048DD" w:rsidR="00692800" w:rsidRDefault="00383E67" w:rsidP="00A22081">
      <w:pPr>
        <w:ind w:firstLine="720"/>
        <w:jc w:val="both"/>
        <w:rPr>
          <w:ins w:id="3" w:author="Jisu" w:date="2020-11-27T09:46:00Z"/>
          <w:rFonts w:ascii="Palatino Linotype" w:hAnsi="Palatino Linotype"/>
        </w:rPr>
      </w:pPr>
      <w:r>
        <w:rPr>
          <w:rFonts w:ascii="Palatino Linotype" w:hAnsi="Palatino Linotype"/>
        </w:rPr>
        <w:t xml:space="preserve">Microcontroller is provided with various input-output ports. </w:t>
      </w:r>
      <w:r w:rsidR="00692800" w:rsidRPr="00A22081">
        <w:rPr>
          <w:rFonts w:ascii="Palatino Linotype" w:hAnsi="Palatino Linotype"/>
        </w:rPr>
        <w:t xml:space="preserve">Ports 1 to 10 of the controller can be used to give output signals and 11 to 20 can be assigned for getting inputs. Here, we need 3 output lines, say, port 4 to actuate the press to get it opened, port 5 to open the gripper and port 6 to close the gripper. </w:t>
      </w:r>
      <w:r>
        <w:rPr>
          <w:rFonts w:ascii="Palatino Linotype" w:hAnsi="Palatino Linotype"/>
        </w:rPr>
        <w:t xml:space="preserve">They are the signals to be sent from the controller. </w:t>
      </w:r>
      <w:r w:rsidR="00692800" w:rsidRPr="00A22081">
        <w:rPr>
          <w:rFonts w:ascii="Palatino Linotype" w:hAnsi="Palatino Linotype"/>
        </w:rPr>
        <w:t xml:space="preserve">Input port say port 12 is used to get signal from press to know that it has been opened. </w:t>
      </w:r>
    </w:p>
    <w:p w14:paraId="2B285375" w14:textId="77777777" w:rsidR="003D0F1C" w:rsidRPr="00A22081" w:rsidRDefault="003D0F1C" w:rsidP="00A22081">
      <w:pPr>
        <w:ind w:firstLine="720"/>
        <w:jc w:val="both"/>
        <w:rPr>
          <w:rFonts w:ascii="Palatino Linotype" w:hAnsi="Palatino Linotype"/>
        </w:rPr>
      </w:pPr>
    </w:p>
    <w:p w14:paraId="478C0FF5" w14:textId="11D4251E" w:rsidR="00692800" w:rsidRDefault="00FE4D62" w:rsidP="00692800">
      <w:pPr>
        <w:keepNext/>
        <w:jc w:val="center"/>
      </w:pPr>
      <w:r>
        <w:rPr>
          <w:noProof/>
        </w:rPr>
        <w:drawing>
          <wp:inline distT="0" distB="0" distL="0" distR="0" wp14:anchorId="12A09883" wp14:editId="4F155D17">
            <wp:extent cx="3699933" cy="23450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srcRect l="8025" t="13952" r="12345" b="47048"/>
                    <a:stretch/>
                  </pic:blipFill>
                  <pic:spPr bwMode="auto">
                    <a:xfrm>
                      <a:off x="0" y="0"/>
                      <a:ext cx="3702742" cy="2346847"/>
                    </a:xfrm>
                    <a:prstGeom prst="rect">
                      <a:avLst/>
                    </a:prstGeom>
                    <a:ln>
                      <a:noFill/>
                    </a:ln>
                    <a:extLst>
                      <a:ext uri="{53640926-AAD7-44D8-BBD7-CCE9431645EC}">
                        <a14:shadowObscured xmlns:a14="http://schemas.microsoft.com/office/drawing/2010/main"/>
                      </a:ext>
                    </a:extLst>
                  </pic:spPr>
                </pic:pic>
              </a:graphicData>
            </a:graphic>
          </wp:inline>
        </w:drawing>
      </w:r>
    </w:p>
    <w:p w14:paraId="1D941B5F" w14:textId="77777777" w:rsidR="00FE4D62" w:rsidRDefault="00FE4D62" w:rsidP="00692800">
      <w:pPr>
        <w:pStyle w:val="Caption"/>
        <w:jc w:val="center"/>
        <w:rPr>
          <w:b w:val="0"/>
          <w:bCs w:val="0"/>
          <w:i/>
          <w:iCs/>
        </w:rPr>
      </w:pPr>
    </w:p>
    <w:p w14:paraId="634D11C7" w14:textId="01A121A3" w:rsidR="00692800" w:rsidRPr="00360895" w:rsidRDefault="00692800" w:rsidP="00692800">
      <w:pPr>
        <w:pStyle w:val="Caption"/>
        <w:jc w:val="center"/>
        <w:rPr>
          <w:b w:val="0"/>
          <w:bCs w:val="0"/>
          <w:i/>
          <w:iCs/>
        </w:rPr>
      </w:pPr>
      <w:r w:rsidRPr="00360895">
        <w:rPr>
          <w:b w:val="0"/>
          <w:bCs w:val="0"/>
          <w:i/>
          <w:iCs/>
        </w:rPr>
        <w:t>Figure</w:t>
      </w:r>
      <w:r w:rsidR="00B6375E" w:rsidRPr="00360895">
        <w:rPr>
          <w:b w:val="0"/>
          <w:bCs w:val="0"/>
          <w:i/>
          <w:iCs/>
        </w:rPr>
        <w:t xml:space="preserve"> 10.</w:t>
      </w:r>
      <w:r w:rsidR="00055F5C">
        <w:rPr>
          <w:b w:val="0"/>
          <w:bCs w:val="0"/>
          <w:i/>
          <w:iCs/>
        </w:rPr>
        <w:t>4</w:t>
      </w:r>
      <w:r w:rsidRPr="00360895">
        <w:rPr>
          <w:b w:val="0"/>
          <w:bCs w:val="0"/>
          <w:i/>
          <w:iCs/>
        </w:rPr>
        <w:t xml:space="preserve"> </w:t>
      </w:r>
      <w:r w:rsidR="00970901" w:rsidRPr="00360895">
        <w:rPr>
          <w:b w:val="0"/>
          <w:bCs w:val="0"/>
          <w:i/>
          <w:iCs/>
        </w:rPr>
        <w:t xml:space="preserve">Layout of the </w:t>
      </w:r>
      <w:proofErr w:type="spellStart"/>
      <w:r w:rsidR="00970901" w:rsidRPr="00360895">
        <w:rPr>
          <w:b w:val="0"/>
          <w:bCs w:val="0"/>
          <w:i/>
          <w:iCs/>
        </w:rPr>
        <w:t>w</w:t>
      </w:r>
      <w:r w:rsidRPr="00360895">
        <w:rPr>
          <w:b w:val="0"/>
          <w:bCs w:val="0"/>
          <w:i/>
          <w:iCs/>
        </w:rPr>
        <w:t>orkcell</w:t>
      </w:r>
      <w:proofErr w:type="spellEnd"/>
      <w:r w:rsidRPr="00360895">
        <w:rPr>
          <w:b w:val="0"/>
          <w:bCs w:val="0"/>
          <w:i/>
          <w:iCs/>
        </w:rPr>
        <w:t xml:space="preserve"> of a robot in an unloading procedure in a press</w:t>
      </w:r>
    </w:p>
    <w:p w14:paraId="1EAFEF17"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The series of actions can be listed as:</w:t>
      </w:r>
    </w:p>
    <w:p w14:paraId="5E73F921" w14:textId="77777777" w:rsidR="00692800" w:rsidRPr="00B6375E" w:rsidRDefault="00692800" w:rsidP="00B6375E">
      <w:pPr>
        <w:pStyle w:val="ListParagraph"/>
        <w:numPr>
          <w:ilvl w:val="0"/>
          <w:numId w:val="34"/>
        </w:numPr>
        <w:jc w:val="both"/>
        <w:rPr>
          <w:rFonts w:ascii="Palatino Linotype" w:hAnsi="Palatino Linotype"/>
        </w:rPr>
      </w:pPr>
      <w:r w:rsidRPr="00B6375E">
        <w:rPr>
          <w:rFonts w:ascii="Palatino Linotype" w:hAnsi="Palatino Linotype"/>
        </w:rPr>
        <w:t>Start from initial position (1,1)</w:t>
      </w:r>
    </w:p>
    <w:p w14:paraId="22295489" w14:textId="77777777" w:rsidR="00692800" w:rsidRPr="00B6375E" w:rsidRDefault="00692800" w:rsidP="00B6375E">
      <w:pPr>
        <w:pStyle w:val="ListParagraph"/>
        <w:numPr>
          <w:ilvl w:val="0"/>
          <w:numId w:val="34"/>
        </w:numPr>
        <w:jc w:val="both"/>
        <w:rPr>
          <w:rFonts w:ascii="Palatino Linotype" w:hAnsi="Palatino Linotype"/>
        </w:rPr>
      </w:pPr>
      <w:r w:rsidRPr="00B6375E">
        <w:rPr>
          <w:rFonts w:ascii="Palatino Linotype" w:hAnsi="Palatino Linotype"/>
        </w:rPr>
        <w:t>Move to position (4,1) to wait for the press to open</w:t>
      </w:r>
    </w:p>
    <w:p w14:paraId="269CD4AD" w14:textId="77777777" w:rsidR="00692800" w:rsidRPr="00B6375E" w:rsidRDefault="00692800" w:rsidP="00B6375E">
      <w:pPr>
        <w:pStyle w:val="ListParagraph"/>
        <w:numPr>
          <w:ilvl w:val="0"/>
          <w:numId w:val="34"/>
        </w:numPr>
        <w:jc w:val="both"/>
        <w:rPr>
          <w:rFonts w:ascii="Palatino Linotype" w:hAnsi="Palatino Linotype"/>
        </w:rPr>
      </w:pPr>
      <w:r w:rsidRPr="00B6375E">
        <w:rPr>
          <w:rFonts w:ascii="Palatino Linotype" w:hAnsi="Palatino Linotype"/>
        </w:rPr>
        <w:t xml:space="preserve">Wait for the input signal from press </w:t>
      </w:r>
      <w:proofErr w:type="gramStart"/>
      <w:r w:rsidRPr="00B6375E">
        <w:rPr>
          <w:rFonts w:ascii="Palatino Linotype" w:hAnsi="Palatino Linotype"/>
        </w:rPr>
        <w:t>i.e.</w:t>
      </w:r>
      <w:proofErr w:type="gramEnd"/>
      <w:r w:rsidRPr="00B6375E">
        <w:rPr>
          <w:rFonts w:ascii="Palatino Linotype" w:hAnsi="Palatino Linotype"/>
        </w:rPr>
        <w:t xml:space="preserve"> port 12</w:t>
      </w:r>
    </w:p>
    <w:p w14:paraId="6997C092" w14:textId="77777777" w:rsidR="00692800" w:rsidRPr="00B6375E" w:rsidRDefault="00692800" w:rsidP="00B6375E">
      <w:pPr>
        <w:pStyle w:val="ListParagraph"/>
        <w:numPr>
          <w:ilvl w:val="0"/>
          <w:numId w:val="34"/>
        </w:numPr>
        <w:jc w:val="both"/>
        <w:rPr>
          <w:rFonts w:ascii="Palatino Linotype" w:hAnsi="Palatino Linotype"/>
        </w:rPr>
      </w:pPr>
      <w:r w:rsidRPr="00B6375E">
        <w:rPr>
          <w:rFonts w:ascii="Palatino Linotype" w:hAnsi="Palatino Linotype"/>
        </w:rPr>
        <w:t>Instruct gripper to open through port 5</w:t>
      </w:r>
    </w:p>
    <w:p w14:paraId="7DC38511" w14:textId="77777777" w:rsidR="00692800" w:rsidRPr="00B6375E" w:rsidRDefault="00692800" w:rsidP="00B6375E">
      <w:pPr>
        <w:pStyle w:val="ListParagraph"/>
        <w:numPr>
          <w:ilvl w:val="0"/>
          <w:numId w:val="34"/>
        </w:numPr>
        <w:jc w:val="both"/>
        <w:rPr>
          <w:rFonts w:ascii="Palatino Linotype" w:hAnsi="Palatino Linotype"/>
        </w:rPr>
      </w:pPr>
      <w:r w:rsidRPr="00B6375E">
        <w:rPr>
          <w:rFonts w:ascii="Palatino Linotype" w:hAnsi="Palatino Linotype"/>
        </w:rPr>
        <w:t>Move to pick-up point (4,4,)</w:t>
      </w:r>
    </w:p>
    <w:p w14:paraId="50D4C9D2" w14:textId="77777777" w:rsidR="00692800" w:rsidRPr="00B6375E" w:rsidRDefault="00692800" w:rsidP="00B6375E">
      <w:pPr>
        <w:pStyle w:val="ListParagraph"/>
        <w:numPr>
          <w:ilvl w:val="0"/>
          <w:numId w:val="34"/>
        </w:numPr>
        <w:jc w:val="both"/>
        <w:rPr>
          <w:rFonts w:ascii="Palatino Linotype" w:hAnsi="Palatino Linotype"/>
        </w:rPr>
      </w:pPr>
      <w:r w:rsidRPr="00B6375E">
        <w:rPr>
          <w:rFonts w:ascii="Palatino Linotype" w:hAnsi="Palatino Linotype"/>
        </w:rPr>
        <w:t>Instruct gripper to close through port 6 (now the part is picked by the gripper)</w:t>
      </w:r>
    </w:p>
    <w:p w14:paraId="0E4F65D1" w14:textId="77777777" w:rsidR="00692800" w:rsidRPr="00B6375E" w:rsidRDefault="00692800" w:rsidP="00B6375E">
      <w:pPr>
        <w:pStyle w:val="ListParagraph"/>
        <w:numPr>
          <w:ilvl w:val="0"/>
          <w:numId w:val="34"/>
        </w:numPr>
        <w:jc w:val="both"/>
        <w:rPr>
          <w:rFonts w:ascii="Palatino Linotype" w:hAnsi="Palatino Linotype"/>
        </w:rPr>
      </w:pPr>
      <w:r w:rsidRPr="00B6375E">
        <w:rPr>
          <w:rFonts w:ascii="Palatino Linotype" w:hAnsi="Palatino Linotype"/>
        </w:rPr>
        <w:t>Move to position (4,1)</w:t>
      </w:r>
    </w:p>
    <w:p w14:paraId="1701C551" w14:textId="77777777" w:rsidR="00692800" w:rsidRPr="00B6375E" w:rsidRDefault="00692800" w:rsidP="00B6375E">
      <w:pPr>
        <w:pStyle w:val="ListParagraph"/>
        <w:numPr>
          <w:ilvl w:val="0"/>
          <w:numId w:val="34"/>
        </w:numPr>
        <w:jc w:val="both"/>
        <w:rPr>
          <w:rFonts w:ascii="Palatino Linotype" w:hAnsi="Palatino Linotype"/>
        </w:rPr>
      </w:pPr>
      <w:r w:rsidRPr="00B6375E">
        <w:rPr>
          <w:rFonts w:ascii="Palatino Linotype" w:hAnsi="Palatino Linotype"/>
        </w:rPr>
        <w:t>Press is instructed to actuate through port 4</w:t>
      </w:r>
    </w:p>
    <w:p w14:paraId="39FB655B" w14:textId="77777777" w:rsidR="00692800" w:rsidRPr="00B6375E" w:rsidRDefault="00692800" w:rsidP="00B6375E">
      <w:pPr>
        <w:pStyle w:val="ListParagraph"/>
        <w:numPr>
          <w:ilvl w:val="0"/>
          <w:numId w:val="34"/>
        </w:numPr>
        <w:jc w:val="both"/>
        <w:rPr>
          <w:rFonts w:ascii="Palatino Linotype" w:hAnsi="Palatino Linotype"/>
        </w:rPr>
      </w:pPr>
      <w:r w:rsidRPr="00B6375E">
        <w:rPr>
          <w:rFonts w:ascii="Palatino Linotype" w:hAnsi="Palatino Linotype"/>
        </w:rPr>
        <w:t>Arm is moved to initial position (1,1)</w:t>
      </w:r>
    </w:p>
    <w:p w14:paraId="7C6C1EFC" w14:textId="77777777" w:rsidR="00692800" w:rsidRPr="00B6375E" w:rsidRDefault="00692800" w:rsidP="00B6375E">
      <w:pPr>
        <w:pStyle w:val="ListParagraph"/>
        <w:numPr>
          <w:ilvl w:val="0"/>
          <w:numId w:val="34"/>
        </w:numPr>
        <w:jc w:val="both"/>
        <w:rPr>
          <w:rFonts w:ascii="Palatino Linotype" w:hAnsi="Palatino Linotype"/>
        </w:rPr>
      </w:pPr>
      <w:r w:rsidRPr="00B6375E">
        <w:rPr>
          <w:rFonts w:ascii="Palatino Linotype" w:hAnsi="Palatino Linotype"/>
        </w:rPr>
        <w:t>Arm is moved to the point where part is to be dropped i.e. (1,4)</w:t>
      </w:r>
    </w:p>
    <w:p w14:paraId="5AED9BF6" w14:textId="77777777" w:rsidR="00692800" w:rsidRPr="00B6375E" w:rsidRDefault="00692800" w:rsidP="00B6375E">
      <w:pPr>
        <w:pStyle w:val="ListParagraph"/>
        <w:numPr>
          <w:ilvl w:val="0"/>
          <w:numId w:val="34"/>
        </w:numPr>
        <w:jc w:val="both"/>
        <w:rPr>
          <w:rFonts w:ascii="Palatino Linotype" w:hAnsi="Palatino Linotype"/>
        </w:rPr>
      </w:pPr>
      <w:r w:rsidRPr="00B6375E">
        <w:rPr>
          <w:rFonts w:ascii="Palatino Linotype" w:hAnsi="Palatino Linotype"/>
        </w:rPr>
        <w:t>Instruct the gripper to open through port 5 (now the part is dropped in the container)</w:t>
      </w:r>
    </w:p>
    <w:p w14:paraId="6885144A" w14:textId="77777777" w:rsidR="00692800" w:rsidRPr="00B6375E" w:rsidRDefault="00692800" w:rsidP="00B6375E">
      <w:pPr>
        <w:pStyle w:val="ListParagraph"/>
        <w:numPr>
          <w:ilvl w:val="0"/>
          <w:numId w:val="34"/>
        </w:numPr>
        <w:jc w:val="both"/>
        <w:rPr>
          <w:rFonts w:ascii="Palatino Linotype" w:hAnsi="Palatino Linotype"/>
        </w:rPr>
      </w:pPr>
      <w:r w:rsidRPr="00B6375E">
        <w:rPr>
          <w:rFonts w:ascii="Palatino Linotype" w:hAnsi="Palatino Linotype"/>
        </w:rPr>
        <w:t>Move back to initial position (1,1)</w:t>
      </w:r>
    </w:p>
    <w:p w14:paraId="5468589D" w14:textId="77777777" w:rsidR="00B6375E" w:rsidRDefault="00B6375E" w:rsidP="00B6375E">
      <w:pPr>
        <w:ind w:firstLine="720"/>
        <w:jc w:val="both"/>
        <w:rPr>
          <w:rFonts w:ascii="Palatino Linotype" w:hAnsi="Palatino Linotype"/>
        </w:rPr>
      </w:pPr>
    </w:p>
    <w:p w14:paraId="062EE5E9" w14:textId="77777777" w:rsidR="008133D7" w:rsidRDefault="008133D7" w:rsidP="00B6375E">
      <w:pPr>
        <w:ind w:firstLine="720"/>
        <w:jc w:val="both"/>
        <w:rPr>
          <w:rFonts w:ascii="Palatino Linotype" w:hAnsi="Palatino Linotype"/>
        </w:rPr>
      </w:pPr>
    </w:p>
    <w:p w14:paraId="5359A8C1" w14:textId="6C3346C5" w:rsidR="00692800" w:rsidRPr="00B6375E" w:rsidRDefault="00692800" w:rsidP="00B6375E">
      <w:pPr>
        <w:ind w:firstLine="720"/>
        <w:jc w:val="both"/>
        <w:rPr>
          <w:rFonts w:ascii="Palatino Linotype" w:hAnsi="Palatino Linotype"/>
        </w:rPr>
      </w:pPr>
      <w:r w:rsidRPr="00B6375E">
        <w:rPr>
          <w:rFonts w:ascii="Palatino Linotype" w:hAnsi="Palatino Linotype"/>
        </w:rPr>
        <w:lastRenderedPageBreak/>
        <w:t>Positions are named as:</w:t>
      </w:r>
    </w:p>
    <w:tbl>
      <w:tblPr>
        <w:tblStyle w:val="TableGrid"/>
        <w:tblW w:w="0" w:type="auto"/>
        <w:jc w:val="center"/>
        <w:tblLook w:val="04A0" w:firstRow="1" w:lastRow="0" w:firstColumn="1" w:lastColumn="0" w:noHBand="0" w:noVBand="1"/>
      </w:tblPr>
      <w:tblGrid>
        <w:gridCol w:w="1358"/>
        <w:gridCol w:w="1052"/>
      </w:tblGrid>
      <w:tr w:rsidR="00692800" w:rsidRPr="00B6375E" w14:paraId="4EA1D075" w14:textId="77777777" w:rsidTr="004810C8">
        <w:trPr>
          <w:jc w:val="center"/>
        </w:trPr>
        <w:tc>
          <w:tcPr>
            <w:tcW w:w="1358" w:type="dxa"/>
          </w:tcPr>
          <w:p w14:paraId="31ABDC57" w14:textId="77777777" w:rsidR="00692800" w:rsidRPr="00B6375E" w:rsidRDefault="00692800" w:rsidP="00552B9B">
            <w:pPr>
              <w:ind w:firstLine="38"/>
              <w:jc w:val="both"/>
              <w:rPr>
                <w:rFonts w:ascii="Palatino Linotype" w:hAnsi="Palatino Linotype"/>
              </w:rPr>
            </w:pPr>
            <w:r w:rsidRPr="00B6375E">
              <w:rPr>
                <w:rFonts w:ascii="Palatino Linotype" w:hAnsi="Palatino Linotype"/>
              </w:rPr>
              <w:t>SAFE</w:t>
            </w:r>
          </w:p>
        </w:tc>
        <w:tc>
          <w:tcPr>
            <w:tcW w:w="1052" w:type="dxa"/>
          </w:tcPr>
          <w:p w14:paraId="2930C27C" w14:textId="77777777" w:rsidR="00692800" w:rsidRPr="00B6375E" w:rsidRDefault="00692800" w:rsidP="00552B9B">
            <w:pPr>
              <w:jc w:val="both"/>
              <w:rPr>
                <w:rFonts w:ascii="Palatino Linotype" w:hAnsi="Palatino Linotype"/>
              </w:rPr>
            </w:pPr>
            <w:r w:rsidRPr="00B6375E">
              <w:rPr>
                <w:rFonts w:ascii="Palatino Linotype" w:hAnsi="Palatino Linotype"/>
              </w:rPr>
              <w:t>(1,1)</w:t>
            </w:r>
          </w:p>
        </w:tc>
      </w:tr>
      <w:tr w:rsidR="00692800" w:rsidRPr="00B6375E" w14:paraId="4132FDEF" w14:textId="77777777" w:rsidTr="004810C8">
        <w:trPr>
          <w:jc w:val="center"/>
        </w:trPr>
        <w:tc>
          <w:tcPr>
            <w:tcW w:w="1358" w:type="dxa"/>
          </w:tcPr>
          <w:p w14:paraId="30C7084C" w14:textId="77777777" w:rsidR="00692800" w:rsidRPr="00B6375E" w:rsidRDefault="00692800" w:rsidP="00552B9B">
            <w:pPr>
              <w:ind w:firstLine="38"/>
              <w:jc w:val="both"/>
              <w:rPr>
                <w:rFonts w:ascii="Palatino Linotype" w:hAnsi="Palatino Linotype"/>
              </w:rPr>
            </w:pPr>
            <w:r w:rsidRPr="00B6375E">
              <w:rPr>
                <w:rFonts w:ascii="Palatino Linotype" w:hAnsi="Palatino Linotype"/>
              </w:rPr>
              <w:t>INTER</w:t>
            </w:r>
          </w:p>
        </w:tc>
        <w:tc>
          <w:tcPr>
            <w:tcW w:w="1052" w:type="dxa"/>
          </w:tcPr>
          <w:p w14:paraId="5E9625BF" w14:textId="77777777" w:rsidR="00692800" w:rsidRPr="00B6375E" w:rsidRDefault="00692800" w:rsidP="00552B9B">
            <w:pPr>
              <w:jc w:val="both"/>
              <w:rPr>
                <w:rFonts w:ascii="Palatino Linotype" w:hAnsi="Palatino Linotype"/>
              </w:rPr>
            </w:pPr>
            <w:r w:rsidRPr="00B6375E">
              <w:rPr>
                <w:rFonts w:ascii="Palatino Linotype" w:hAnsi="Palatino Linotype"/>
              </w:rPr>
              <w:t>(4,1)</w:t>
            </w:r>
          </w:p>
        </w:tc>
      </w:tr>
      <w:tr w:rsidR="00692800" w:rsidRPr="00B6375E" w14:paraId="0C5D8410" w14:textId="77777777" w:rsidTr="004810C8">
        <w:trPr>
          <w:jc w:val="center"/>
        </w:trPr>
        <w:tc>
          <w:tcPr>
            <w:tcW w:w="1358" w:type="dxa"/>
          </w:tcPr>
          <w:p w14:paraId="5C4482BA" w14:textId="77777777" w:rsidR="00692800" w:rsidRPr="00B6375E" w:rsidRDefault="00692800" w:rsidP="00552B9B">
            <w:pPr>
              <w:ind w:firstLine="38"/>
              <w:jc w:val="both"/>
              <w:rPr>
                <w:rFonts w:ascii="Palatino Linotype" w:hAnsi="Palatino Linotype"/>
              </w:rPr>
            </w:pPr>
            <w:r w:rsidRPr="00B6375E">
              <w:rPr>
                <w:rFonts w:ascii="Palatino Linotype" w:hAnsi="Palatino Linotype"/>
              </w:rPr>
              <w:t>PICKUP</w:t>
            </w:r>
          </w:p>
        </w:tc>
        <w:tc>
          <w:tcPr>
            <w:tcW w:w="1052" w:type="dxa"/>
          </w:tcPr>
          <w:p w14:paraId="4B580FA8" w14:textId="77777777" w:rsidR="00692800" w:rsidRPr="00B6375E" w:rsidRDefault="00692800" w:rsidP="00552B9B">
            <w:pPr>
              <w:jc w:val="both"/>
              <w:rPr>
                <w:rFonts w:ascii="Palatino Linotype" w:hAnsi="Palatino Linotype"/>
              </w:rPr>
            </w:pPr>
            <w:r w:rsidRPr="00B6375E">
              <w:rPr>
                <w:rFonts w:ascii="Palatino Linotype" w:hAnsi="Palatino Linotype"/>
              </w:rPr>
              <w:t>(4,4)</w:t>
            </w:r>
          </w:p>
        </w:tc>
      </w:tr>
      <w:tr w:rsidR="00692800" w:rsidRPr="00B6375E" w14:paraId="428E709B" w14:textId="77777777" w:rsidTr="004810C8">
        <w:trPr>
          <w:jc w:val="center"/>
        </w:trPr>
        <w:tc>
          <w:tcPr>
            <w:tcW w:w="1358" w:type="dxa"/>
          </w:tcPr>
          <w:p w14:paraId="7AA02018" w14:textId="77777777" w:rsidR="00692800" w:rsidRPr="00B6375E" w:rsidRDefault="00692800" w:rsidP="00552B9B">
            <w:pPr>
              <w:ind w:firstLine="38"/>
              <w:jc w:val="both"/>
              <w:rPr>
                <w:rFonts w:ascii="Palatino Linotype" w:hAnsi="Palatino Linotype"/>
              </w:rPr>
            </w:pPr>
            <w:r w:rsidRPr="00B6375E">
              <w:rPr>
                <w:rFonts w:ascii="Palatino Linotype" w:hAnsi="Palatino Linotype"/>
              </w:rPr>
              <w:t>DROP</w:t>
            </w:r>
          </w:p>
        </w:tc>
        <w:tc>
          <w:tcPr>
            <w:tcW w:w="1052" w:type="dxa"/>
          </w:tcPr>
          <w:p w14:paraId="6BFC2117" w14:textId="77777777" w:rsidR="00692800" w:rsidRPr="00B6375E" w:rsidRDefault="00692800" w:rsidP="00552B9B">
            <w:pPr>
              <w:jc w:val="both"/>
              <w:rPr>
                <w:rFonts w:ascii="Palatino Linotype" w:hAnsi="Palatino Linotype"/>
              </w:rPr>
            </w:pPr>
            <w:r w:rsidRPr="00B6375E">
              <w:rPr>
                <w:rFonts w:ascii="Palatino Linotype" w:hAnsi="Palatino Linotype"/>
              </w:rPr>
              <w:t>(1,4)</w:t>
            </w:r>
          </w:p>
        </w:tc>
      </w:tr>
    </w:tbl>
    <w:p w14:paraId="6D82D0E2" w14:textId="77777777" w:rsidR="00692800" w:rsidRPr="00B6375E" w:rsidRDefault="00692800" w:rsidP="00B6375E">
      <w:pPr>
        <w:ind w:firstLine="720"/>
        <w:jc w:val="both"/>
        <w:rPr>
          <w:rFonts w:ascii="Palatino Linotype" w:hAnsi="Palatino Linotype"/>
        </w:rPr>
      </w:pPr>
    </w:p>
    <w:p w14:paraId="4E94617E"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Program can be written as:</w:t>
      </w:r>
    </w:p>
    <w:p w14:paraId="2D6CEE20"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MOVE SAFE</w:t>
      </w:r>
    </w:p>
    <w:p w14:paraId="46F802D0"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MOVE INTER</w:t>
      </w:r>
    </w:p>
    <w:p w14:paraId="3390C074"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WAIT 12</w:t>
      </w:r>
    </w:p>
    <w:p w14:paraId="5333E247"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SIGNAL 5</w:t>
      </w:r>
    </w:p>
    <w:p w14:paraId="087CAA38"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MOVE PICKUP</w:t>
      </w:r>
    </w:p>
    <w:p w14:paraId="319AD374"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SIGNAL 6</w:t>
      </w:r>
    </w:p>
    <w:p w14:paraId="1BAEC9F5"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MOVE INTER</w:t>
      </w:r>
    </w:p>
    <w:p w14:paraId="1B86740E"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SIGNAL 4</w:t>
      </w:r>
    </w:p>
    <w:p w14:paraId="101EEB78"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MOVE SAFE</w:t>
      </w:r>
    </w:p>
    <w:p w14:paraId="0D3C1EC8"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MOVE DROP</w:t>
      </w:r>
    </w:p>
    <w:p w14:paraId="56759D5F" w14:textId="77777777" w:rsidR="00692800" w:rsidRPr="00B6375E" w:rsidRDefault="00692800" w:rsidP="00B6375E">
      <w:pPr>
        <w:ind w:firstLine="720"/>
        <w:jc w:val="both"/>
        <w:rPr>
          <w:rFonts w:ascii="Palatino Linotype" w:hAnsi="Palatino Linotype"/>
        </w:rPr>
      </w:pPr>
      <w:r w:rsidRPr="00B6375E">
        <w:rPr>
          <w:rFonts w:ascii="Palatino Linotype" w:hAnsi="Palatino Linotype"/>
        </w:rPr>
        <w:t>SIGNAL 5</w:t>
      </w:r>
    </w:p>
    <w:p w14:paraId="7923209F" w14:textId="0F2E6DC9" w:rsidR="00692800" w:rsidRDefault="00692800" w:rsidP="00B6375E">
      <w:pPr>
        <w:ind w:firstLine="720"/>
        <w:jc w:val="both"/>
        <w:rPr>
          <w:rFonts w:ascii="Palatino Linotype" w:hAnsi="Palatino Linotype"/>
        </w:rPr>
      </w:pPr>
      <w:r w:rsidRPr="00B6375E">
        <w:rPr>
          <w:rFonts w:ascii="Palatino Linotype" w:hAnsi="Palatino Linotype"/>
        </w:rPr>
        <w:t>MOVE SAFE</w:t>
      </w:r>
    </w:p>
    <w:p w14:paraId="03366428" w14:textId="77777777" w:rsidR="008133D7" w:rsidRPr="00B6375E" w:rsidRDefault="008133D7" w:rsidP="00B6375E">
      <w:pPr>
        <w:ind w:firstLine="720"/>
        <w:jc w:val="both"/>
        <w:rPr>
          <w:rFonts w:ascii="Palatino Linotype" w:hAnsi="Palatino Linotype"/>
        </w:rPr>
      </w:pPr>
    </w:p>
    <w:p w14:paraId="2601A059" w14:textId="77777777" w:rsidR="008133D7" w:rsidRDefault="008133D7" w:rsidP="008133D7">
      <w:pPr>
        <w:jc w:val="both"/>
        <w:rPr>
          <w:rFonts w:ascii="Palatino Linotype" w:hAnsi="Palatino Linotype" w:cs="Times New Roman"/>
          <w:b/>
          <w:bCs/>
        </w:rPr>
      </w:pPr>
    </w:p>
    <w:p w14:paraId="3FB349F4" w14:textId="77777777" w:rsidR="008133D7" w:rsidRDefault="008133D7" w:rsidP="008133D7">
      <w:pPr>
        <w:jc w:val="both"/>
        <w:rPr>
          <w:rFonts w:ascii="Palatino Linotype" w:hAnsi="Palatino Linotype" w:cs="Times New Roman"/>
          <w:b/>
          <w:bCs/>
        </w:rPr>
      </w:pPr>
    </w:p>
    <w:p w14:paraId="26BAB2EA" w14:textId="77777777" w:rsidR="008133D7" w:rsidRDefault="008133D7" w:rsidP="008133D7">
      <w:pPr>
        <w:jc w:val="both"/>
        <w:rPr>
          <w:rFonts w:ascii="Palatino Linotype" w:hAnsi="Palatino Linotype" w:cs="Times New Roman"/>
          <w:b/>
          <w:bCs/>
        </w:rPr>
      </w:pPr>
    </w:p>
    <w:p w14:paraId="1FB68F88" w14:textId="77777777" w:rsidR="008133D7" w:rsidRDefault="008133D7" w:rsidP="008133D7">
      <w:pPr>
        <w:jc w:val="both"/>
        <w:rPr>
          <w:rFonts w:ascii="Palatino Linotype" w:hAnsi="Palatino Linotype" w:cs="Times New Roman"/>
          <w:b/>
          <w:bCs/>
        </w:rPr>
      </w:pPr>
    </w:p>
    <w:p w14:paraId="3E4238B4" w14:textId="77777777" w:rsidR="008133D7" w:rsidRDefault="008133D7" w:rsidP="008133D7">
      <w:pPr>
        <w:jc w:val="both"/>
        <w:rPr>
          <w:rFonts w:ascii="Palatino Linotype" w:hAnsi="Palatino Linotype" w:cs="Times New Roman"/>
          <w:b/>
          <w:bCs/>
        </w:rPr>
      </w:pPr>
    </w:p>
    <w:p w14:paraId="70C1F641" w14:textId="77777777" w:rsidR="008133D7" w:rsidRDefault="008133D7" w:rsidP="008133D7">
      <w:pPr>
        <w:jc w:val="both"/>
        <w:rPr>
          <w:rFonts w:ascii="Palatino Linotype" w:hAnsi="Palatino Linotype" w:cs="Times New Roman"/>
          <w:b/>
          <w:bCs/>
        </w:rPr>
      </w:pPr>
    </w:p>
    <w:p w14:paraId="185667D0" w14:textId="77777777" w:rsidR="008133D7" w:rsidRDefault="008133D7" w:rsidP="008133D7">
      <w:pPr>
        <w:jc w:val="both"/>
        <w:rPr>
          <w:rFonts w:ascii="Palatino Linotype" w:hAnsi="Palatino Linotype" w:cs="Times New Roman"/>
          <w:b/>
          <w:bCs/>
        </w:rPr>
      </w:pPr>
    </w:p>
    <w:p w14:paraId="3CD1C99B" w14:textId="77777777" w:rsidR="008133D7" w:rsidRDefault="008133D7" w:rsidP="008133D7">
      <w:pPr>
        <w:jc w:val="both"/>
        <w:rPr>
          <w:rFonts w:ascii="Palatino Linotype" w:hAnsi="Palatino Linotype" w:cs="Times New Roman"/>
          <w:b/>
          <w:bCs/>
        </w:rPr>
      </w:pPr>
    </w:p>
    <w:p w14:paraId="6ADCFD00" w14:textId="77777777" w:rsidR="008133D7" w:rsidRDefault="008133D7" w:rsidP="008133D7">
      <w:pPr>
        <w:jc w:val="both"/>
        <w:rPr>
          <w:rFonts w:ascii="Palatino Linotype" w:hAnsi="Palatino Linotype" w:cs="Times New Roman"/>
          <w:b/>
          <w:bCs/>
        </w:rPr>
      </w:pPr>
    </w:p>
    <w:p w14:paraId="2CA67266" w14:textId="77777777" w:rsidR="008133D7" w:rsidRDefault="008133D7" w:rsidP="008133D7">
      <w:pPr>
        <w:jc w:val="both"/>
        <w:rPr>
          <w:rFonts w:ascii="Palatino Linotype" w:hAnsi="Palatino Linotype" w:cs="Times New Roman"/>
          <w:b/>
          <w:bCs/>
        </w:rPr>
      </w:pPr>
    </w:p>
    <w:p w14:paraId="1BC0D33E" w14:textId="77777777" w:rsidR="008133D7" w:rsidRDefault="008133D7" w:rsidP="008133D7">
      <w:pPr>
        <w:jc w:val="both"/>
        <w:rPr>
          <w:rFonts w:ascii="Palatino Linotype" w:hAnsi="Palatino Linotype" w:cs="Times New Roman"/>
          <w:b/>
          <w:bCs/>
        </w:rPr>
      </w:pPr>
    </w:p>
    <w:p w14:paraId="4BC201F4" w14:textId="77777777" w:rsidR="008133D7" w:rsidRDefault="008133D7" w:rsidP="008133D7">
      <w:pPr>
        <w:jc w:val="both"/>
        <w:rPr>
          <w:rFonts w:ascii="Palatino Linotype" w:hAnsi="Palatino Linotype" w:cs="Times New Roman"/>
          <w:b/>
          <w:bCs/>
        </w:rPr>
      </w:pPr>
    </w:p>
    <w:p w14:paraId="45C7B7E6" w14:textId="77777777" w:rsidR="008133D7" w:rsidRDefault="008133D7" w:rsidP="008133D7">
      <w:pPr>
        <w:jc w:val="both"/>
        <w:rPr>
          <w:rFonts w:ascii="Palatino Linotype" w:hAnsi="Palatino Linotype" w:cs="Times New Roman"/>
          <w:b/>
          <w:bCs/>
        </w:rPr>
      </w:pPr>
    </w:p>
    <w:p w14:paraId="4897B534" w14:textId="77777777" w:rsidR="008133D7" w:rsidRDefault="008133D7" w:rsidP="008133D7">
      <w:pPr>
        <w:jc w:val="both"/>
        <w:rPr>
          <w:rFonts w:ascii="Palatino Linotype" w:hAnsi="Palatino Linotype" w:cs="Times New Roman"/>
          <w:b/>
          <w:bCs/>
        </w:rPr>
      </w:pPr>
    </w:p>
    <w:p w14:paraId="0F36EC28" w14:textId="77777777" w:rsidR="008133D7" w:rsidRDefault="008133D7" w:rsidP="008133D7">
      <w:pPr>
        <w:jc w:val="both"/>
        <w:rPr>
          <w:rFonts w:ascii="Palatino Linotype" w:hAnsi="Palatino Linotype" w:cs="Times New Roman"/>
          <w:b/>
          <w:bCs/>
        </w:rPr>
      </w:pPr>
    </w:p>
    <w:p w14:paraId="4BAFFC9A" w14:textId="77777777" w:rsidR="008133D7" w:rsidRDefault="008133D7" w:rsidP="008133D7">
      <w:pPr>
        <w:jc w:val="both"/>
        <w:rPr>
          <w:rFonts w:ascii="Palatino Linotype" w:hAnsi="Palatino Linotype" w:cs="Times New Roman"/>
          <w:b/>
          <w:bCs/>
        </w:rPr>
      </w:pPr>
    </w:p>
    <w:p w14:paraId="2BE696F3" w14:textId="77777777" w:rsidR="008133D7" w:rsidRDefault="008133D7" w:rsidP="008133D7">
      <w:pPr>
        <w:jc w:val="both"/>
        <w:rPr>
          <w:rFonts w:ascii="Palatino Linotype" w:hAnsi="Palatino Linotype" w:cs="Times New Roman"/>
          <w:b/>
          <w:bCs/>
        </w:rPr>
      </w:pPr>
    </w:p>
    <w:p w14:paraId="695D5BA4" w14:textId="77777777" w:rsidR="008133D7" w:rsidRDefault="008133D7" w:rsidP="008133D7">
      <w:pPr>
        <w:jc w:val="both"/>
        <w:rPr>
          <w:rFonts w:ascii="Palatino Linotype" w:hAnsi="Palatino Linotype" w:cs="Times New Roman"/>
          <w:b/>
          <w:bCs/>
        </w:rPr>
      </w:pPr>
    </w:p>
    <w:p w14:paraId="12561B6D" w14:textId="77777777" w:rsidR="008133D7" w:rsidRDefault="008133D7" w:rsidP="008133D7">
      <w:pPr>
        <w:jc w:val="both"/>
        <w:rPr>
          <w:rFonts w:ascii="Palatino Linotype" w:hAnsi="Palatino Linotype" w:cs="Times New Roman"/>
          <w:b/>
          <w:bCs/>
        </w:rPr>
      </w:pPr>
    </w:p>
    <w:p w14:paraId="789C057E" w14:textId="3D9182DD" w:rsidR="008133D7" w:rsidRPr="006A0589" w:rsidRDefault="008133D7" w:rsidP="008133D7">
      <w:pPr>
        <w:jc w:val="both"/>
        <w:rPr>
          <w:rFonts w:ascii="Palatino Linotype" w:hAnsi="Palatino Linotype" w:cs="Times New Roman"/>
          <w:b/>
          <w:bCs/>
        </w:rPr>
      </w:pPr>
      <w:r w:rsidRPr="006A0589">
        <w:rPr>
          <w:rFonts w:ascii="Palatino Linotype" w:hAnsi="Palatino Linotype" w:cs="Times New Roman"/>
          <w:b/>
          <w:bCs/>
        </w:rPr>
        <w:lastRenderedPageBreak/>
        <w:t>EXAMPLE CODE 10.</w:t>
      </w:r>
      <w:r>
        <w:rPr>
          <w:rFonts w:ascii="Palatino Linotype" w:hAnsi="Palatino Linotype" w:cs="Times New Roman"/>
          <w:b/>
          <w:bCs/>
        </w:rPr>
        <w:t>5</w:t>
      </w:r>
    </w:p>
    <w:p w14:paraId="53A72CAC" w14:textId="77777777" w:rsidR="00692800" w:rsidRPr="0087613C" w:rsidRDefault="00692800" w:rsidP="0087613C">
      <w:pPr>
        <w:autoSpaceDE w:val="0"/>
        <w:autoSpaceDN w:val="0"/>
        <w:adjustRightInd w:val="0"/>
        <w:ind w:firstLine="720"/>
        <w:jc w:val="both"/>
        <w:rPr>
          <w:rFonts w:ascii="Palatino Linotype" w:hAnsi="Palatino Linotype" w:cstheme="minorHAnsi"/>
          <w:lang w:val="en-IN"/>
        </w:rPr>
      </w:pPr>
    </w:p>
    <w:p w14:paraId="4F69B0DA" w14:textId="0C66CE7C" w:rsidR="00692800" w:rsidRDefault="00692800" w:rsidP="0087613C">
      <w:pPr>
        <w:ind w:left="360" w:firstLine="360"/>
        <w:jc w:val="both"/>
        <w:rPr>
          <w:rStyle w:val="hgkelc"/>
          <w:rFonts w:ascii="Palatino Linotype" w:hAnsi="Palatino Linotype"/>
        </w:rPr>
      </w:pPr>
      <w:r w:rsidRPr="0087613C">
        <w:rPr>
          <w:rStyle w:val="hgkelc"/>
          <w:rFonts w:ascii="Palatino Linotype" w:hAnsi="Palatino Linotype"/>
        </w:rPr>
        <w:t>To follow a square path as shown in Figure 10.</w:t>
      </w:r>
      <w:r w:rsidR="00055F5C">
        <w:rPr>
          <w:rStyle w:val="hgkelc"/>
          <w:rFonts w:ascii="Palatino Linotype" w:hAnsi="Palatino Linotype"/>
        </w:rPr>
        <w:t>5</w:t>
      </w:r>
      <w:r w:rsidRPr="0087613C">
        <w:rPr>
          <w:rStyle w:val="hgkelc"/>
          <w:rFonts w:ascii="Palatino Linotype" w:hAnsi="Palatino Linotype"/>
        </w:rPr>
        <w:t>, robot should move from A to B, then similar motion B to C, C to D and D back to A. Same motion to be repeated four times.</w:t>
      </w:r>
    </w:p>
    <w:p w14:paraId="5F0C3320" w14:textId="77777777" w:rsidR="008133D7" w:rsidRPr="0087613C" w:rsidRDefault="008133D7" w:rsidP="0087613C">
      <w:pPr>
        <w:ind w:left="360" w:firstLine="360"/>
        <w:jc w:val="both"/>
        <w:rPr>
          <w:rStyle w:val="hgkelc"/>
          <w:rFonts w:ascii="Palatino Linotype" w:hAnsi="Palatino Linotype"/>
        </w:rPr>
      </w:pPr>
    </w:p>
    <w:p w14:paraId="24B28A64" w14:textId="696FB3C9" w:rsidR="00692800" w:rsidRDefault="00AA605B" w:rsidP="008133D7">
      <w:pPr>
        <w:keepNext/>
        <w:autoSpaceDE w:val="0"/>
        <w:autoSpaceDN w:val="0"/>
        <w:adjustRightInd w:val="0"/>
        <w:ind w:left="720" w:firstLine="720"/>
      </w:pPr>
      <w:r>
        <w:rPr>
          <w:noProof/>
        </w:rPr>
        <w:drawing>
          <wp:inline distT="0" distB="0" distL="0" distR="0" wp14:anchorId="7D511EA7" wp14:editId="1BE67A90">
            <wp:extent cx="3268980" cy="320943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284169" cy="3224349"/>
                    </a:xfrm>
                    <a:prstGeom prst="rect">
                      <a:avLst/>
                    </a:prstGeom>
                  </pic:spPr>
                </pic:pic>
              </a:graphicData>
            </a:graphic>
          </wp:inline>
        </w:drawing>
      </w:r>
    </w:p>
    <w:p w14:paraId="7073E715" w14:textId="1A45706C" w:rsidR="00692800" w:rsidRPr="00360895" w:rsidRDefault="00692800" w:rsidP="008133D7">
      <w:pPr>
        <w:pStyle w:val="Caption"/>
        <w:spacing w:before="240"/>
        <w:jc w:val="center"/>
        <w:rPr>
          <w:b w:val="0"/>
          <w:bCs w:val="0"/>
          <w:i/>
          <w:iCs/>
        </w:rPr>
      </w:pPr>
      <w:r w:rsidRPr="00360895">
        <w:rPr>
          <w:b w:val="0"/>
          <w:bCs w:val="0"/>
          <w:i/>
          <w:iCs/>
        </w:rPr>
        <w:t xml:space="preserve">Figure </w:t>
      </w:r>
      <w:r w:rsidR="00F70B0B" w:rsidRPr="00360895">
        <w:rPr>
          <w:b w:val="0"/>
          <w:bCs w:val="0"/>
          <w:i/>
          <w:iCs/>
        </w:rPr>
        <w:fldChar w:fldCharType="begin"/>
      </w:r>
      <w:r w:rsidRPr="00360895">
        <w:rPr>
          <w:b w:val="0"/>
          <w:bCs w:val="0"/>
          <w:i/>
          <w:iCs/>
        </w:rPr>
        <w:instrText xml:space="preserve"> STYLEREF 1 \s </w:instrText>
      </w:r>
      <w:r w:rsidR="00F70B0B" w:rsidRPr="00360895">
        <w:rPr>
          <w:b w:val="0"/>
          <w:bCs w:val="0"/>
          <w:i/>
          <w:iCs/>
        </w:rPr>
        <w:fldChar w:fldCharType="separate"/>
      </w:r>
      <w:r w:rsidRPr="00360895">
        <w:rPr>
          <w:b w:val="0"/>
          <w:bCs w:val="0"/>
          <w:i/>
          <w:iCs/>
          <w:noProof/>
        </w:rPr>
        <w:t>10</w:t>
      </w:r>
      <w:r w:rsidR="00F70B0B" w:rsidRPr="00360895">
        <w:rPr>
          <w:b w:val="0"/>
          <w:bCs w:val="0"/>
          <w:i/>
          <w:iCs/>
        </w:rPr>
        <w:fldChar w:fldCharType="end"/>
      </w:r>
      <w:r w:rsidR="0087613C" w:rsidRPr="00360895">
        <w:rPr>
          <w:b w:val="0"/>
          <w:bCs w:val="0"/>
          <w:i/>
          <w:iCs/>
        </w:rPr>
        <w:t>.</w:t>
      </w:r>
      <w:r w:rsidR="00055F5C">
        <w:rPr>
          <w:b w:val="0"/>
          <w:bCs w:val="0"/>
          <w:i/>
          <w:iCs/>
        </w:rPr>
        <w:t>5</w:t>
      </w:r>
      <w:r w:rsidRPr="00360895">
        <w:rPr>
          <w:b w:val="0"/>
          <w:bCs w:val="0"/>
          <w:i/>
          <w:iCs/>
        </w:rPr>
        <w:t xml:space="preserve"> Robot following a square path starting from point A</w:t>
      </w:r>
    </w:p>
    <w:p w14:paraId="2974F8C8" w14:textId="77777777" w:rsidR="004337B6" w:rsidRPr="004337B6" w:rsidRDefault="004337B6" w:rsidP="00692800">
      <w:pPr>
        <w:autoSpaceDE w:val="0"/>
        <w:autoSpaceDN w:val="0"/>
        <w:adjustRightInd w:val="0"/>
        <w:rPr>
          <w:rFonts w:ascii="Palatino Linotype" w:hAnsi="Palatino Linotype" w:cstheme="minorHAnsi"/>
          <w:b/>
          <w:bCs/>
          <w:lang w:val="en-IN"/>
        </w:rPr>
      </w:pPr>
      <w:r w:rsidRPr="004337B6">
        <w:rPr>
          <w:rFonts w:ascii="Palatino Linotype" w:hAnsi="Palatino Linotype" w:cstheme="minorHAnsi"/>
          <w:b/>
          <w:bCs/>
          <w:lang w:val="en-IN"/>
        </w:rPr>
        <w:t>Programming in Python</w:t>
      </w:r>
    </w:p>
    <w:p w14:paraId="0778D6B8" w14:textId="77777777" w:rsidR="00692800" w:rsidRPr="0087613C" w:rsidRDefault="00692800" w:rsidP="00692800">
      <w:pPr>
        <w:autoSpaceDE w:val="0"/>
        <w:autoSpaceDN w:val="0"/>
        <w:adjustRightInd w:val="0"/>
        <w:rPr>
          <w:rFonts w:ascii="Palatino Linotype" w:hAnsi="Palatino Linotype" w:cstheme="minorHAnsi"/>
          <w:lang w:val="en-IN"/>
        </w:rPr>
      </w:pPr>
      <w:r w:rsidRPr="0087613C">
        <w:rPr>
          <w:rFonts w:ascii="Palatino Linotype" w:hAnsi="Palatino Linotype" w:cstheme="minorHAnsi"/>
          <w:lang w:val="en-IN"/>
        </w:rPr>
        <w:t>To move from A to B,</w:t>
      </w:r>
    </w:p>
    <w:p w14:paraId="41D1FDF3" w14:textId="77777777" w:rsidR="00692800" w:rsidRPr="0087613C" w:rsidRDefault="00692800" w:rsidP="00692800">
      <w:pPr>
        <w:autoSpaceDE w:val="0"/>
        <w:autoSpaceDN w:val="0"/>
        <w:adjustRightInd w:val="0"/>
        <w:ind w:left="720"/>
        <w:rPr>
          <w:rFonts w:ascii="Palatino Linotype" w:hAnsi="Palatino Linotype" w:cstheme="minorHAnsi"/>
          <w:i/>
          <w:iCs/>
          <w:lang w:val="en-IN"/>
        </w:rPr>
      </w:pPr>
      <w:proofErr w:type="spellStart"/>
      <w:r w:rsidRPr="0087613C">
        <w:rPr>
          <w:rFonts w:ascii="Palatino Linotype" w:hAnsi="Palatino Linotype" w:cstheme="minorHAnsi"/>
          <w:i/>
          <w:iCs/>
          <w:lang w:val="en-IN"/>
        </w:rPr>
        <w:t>VWStraight</w:t>
      </w:r>
      <w:proofErr w:type="spellEnd"/>
      <w:r w:rsidRPr="0087613C">
        <w:rPr>
          <w:rFonts w:ascii="Palatino Linotype" w:hAnsi="Palatino Linotype" w:cstheme="minorHAnsi"/>
          <w:i/>
          <w:iCs/>
          <w:lang w:val="en-IN"/>
        </w:rPr>
        <w:t xml:space="preserve"> (600,400): To move for a distance of 600mm at a speed of 400mm/second</w:t>
      </w:r>
    </w:p>
    <w:p w14:paraId="30083A74" w14:textId="77777777" w:rsidR="00692800" w:rsidRPr="0087613C" w:rsidRDefault="00692800" w:rsidP="00692800">
      <w:pPr>
        <w:autoSpaceDE w:val="0"/>
        <w:autoSpaceDN w:val="0"/>
        <w:adjustRightInd w:val="0"/>
        <w:ind w:firstLine="720"/>
        <w:rPr>
          <w:rFonts w:ascii="Palatino Linotype" w:hAnsi="Palatino Linotype" w:cstheme="minorHAnsi"/>
          <w:i/>
          <w:iCs/>
          <w:lang w:val="en-IN"/>
        </w:rPr>
      </w:pPr>
      <w:proofErr w:type="spellStart"/>
      <w:proofErr w:type="gramStart"/>
      <w:r w:rsidRPr="0087613C">
        <w:rPr>
          <w:rFonts w:ascii="Palatino Linotype" w:hAnsi="Palatino Linotype" w:cstheme="minorHAnsi"/>
          <w:i/>
          <w:iCs/>
          <w:lang w:val="en-IN"/>
        </w:rPr>
        <w:t>VWWait</w:t>
      </w:r>
      <w:proofErr w:type="spellEnd"/>
      <w:r w:rsidRPr="0087613C">
        <w:rPr>
          <w:rFonts w:ascii="Palatino Linotype" w:hAnsi="Palatino Linotype" w:cstheme="minorHAnsi"/>
          <w:i/>
          <w:iCs/>
          <w:lang w:val="en-IN"/>
        </w:rPr>
        <w:t>(</w:t>
      </w:r>
      <w:proofErr w:type="gramEnd"/>
      <w:r w:rsidRPr="0087613C">
        <w:rPr>
          <w:rFonts w:ascii="Palatino Linotype" w:hAnsi="Palatino Linotype" w:cstheme="minorHAnsi"/>
          <w:i/>
          <w:iCs/>
          <w:lang w:val="en-IN"/>
        </w:rPr>
        <w:t>)</w:t>
      </w:r>
    </w:p>
    <w:p w14:paraId="46B7528D" w14:textId="77777777" w:rsidR="00692800" w:rsidRPr="0087613C" w:rsidRDefault="00692800" w:rsidP="00692800">
      <w:pPr>
        <w:autoSpaceDE w:val="0"/>
        <w:autoSpaceDN w:val="0"/>
        <w:adjustRightInd w:val="0"/>
        <w:ind w:firstLine="720"/>
        <w:rPr>
          <w:rFonts w:ascii="Palatino Linotype" w:hAnsi="Palatino Linotype" w:cstheme="minorHAnsi"/>
          <w:i/>
          <w:iCs/>
          <w:lang w:val="en-IN"/>
        </w:rPr>
      </w:pPr>
      <w:proofErr w:type="spellStart"/>
      <w:r w:rsidRPr="0087613C">
        <w:rPr>
          <w:rFonts w:ascii="Palatino Linotype" w:hAnsi="Palatino Linotype" w:cstheme="minorHAnsi"/>
          <w:i/>
          <w:iCs/>
          <w:lang w:val="en-IN"/>
        </w:rPr>
        <w:t>VWTurn</w:t>
      </w:r>
      <w:proofErr w:type="spellEnd"/>
      <w:r w:rsidRPr="0087613C">
        <w:rPr>
          <w:rFonts w:ascii="Palatino Linotype" w:hAnsi="Palatino Linotype" w:cstheme="minorHAnsi"/>
          <w:i/>
          <w:iCs/>
          <w:lang w:val="en-IN"/>
        </w:rPr>
        <w:t xml:space="preserve"> (90, </w:t>
      </w:r>
      <w:r w:rsidR="001E2EF9">
        <w:rPr>
          <w:rFonts w:ascii="Palatino Linotype" w:hAnsi="Palatino Linotype" w:cstheme="minorHAnsi"/>
          <w:i/>
          <w:iCs/>
          <w:lang w:val="en-IN"/>
        </w:rPr>
        <w:t>8</w:t>
      </w:r>
      <w:r w:rsidRPr="0087613C">
        <w:rPr>
          <w:rFonts w:ascii="Palatino Linotype" w:hAnsi="Palatino Linotype" w:cstheme="minorHAnsi"/>
          <w:i/>
          <w:iCs/>
          <w:lang w:val="en-IN"/>
        </w:rPr>
        <w:t>0)</w:t>
      </w:r>
      <w:r w:rsidR="001E2EF9">
        <w:rPr>
          <w:rFonts w:ascii="Palatino Linotype" w:hAnsi="Palatino Linotype" w:cstheme="minorHAnsi"/>
          <w:i/>
          <w:iCs/>
          <w:lang w:val="en-IN"/>
        </w:rPr>
        <w:t xml:space="preserve">: </w:t>
      </w:r>
    </w:p>
    <w:p w14:paraId="01E6BFF8" w14:textId="77777777" w:rsidR="00692800" w:rsidRDefault="00692800" w:rsidP="00692800">
      <w:pPr>
        <w:autoSpaceDE w:val="0"/>
        <w:autoSpaceDN w:val="0"/>
        <w:adjustRightInd w:val="0"/>
        <w:ind w:firstLine="720"/>
        <w:rPr>
          <w:rFonts w:ascii="Palatino Linotype" w:hAnsi="Palatino Linotype" w:cstheme="minorHAnsi"/>
          <w:i/>
          <w:iCs/>
          <w:lang w:val="en-IN"/>
        </w:rPr>
      </w:pPr>
      <w:proofErr w:type="spellStart"/>
      <w:proofErr w:type="gramStart"/>
      <w:r w:rsidRPr="0087613C">
        <w:rPr>
          <w:rFonts w:ascii="Palatino Linotype" w:hAnsi="Palatino Linotype" w:cstheme="minorHAnsi"/>
          <w:i/>
          <w:iCs/>
          <w:lang w:val="en-IN"/>
        </w:rPr>
        <w:t>VWWait</w:t>
      </w:r>
      <w:proofErr w:type="spellEnd"/>
      <w:r w:rsidRPr="0087613C">
        <w:rPr>
          <w:rFonts w:ascii="Palatino Linotype" w:hAnsi="Palatino Linotype" w:cstheme="minorHAnsi"/>
          <w:i/>
          <w:iCs/>
          <w:lang w:val="en-IN"/>
        </w:rPr>
        <w:t>(</w:t>
      </w:r>
      <w:proofErr w:type="gramEnd"/>
      <w:r w:rsidRPr="0087613C">
        <w:rPr>
          <w:rFonts w:ascii="Palatino Linotype" w:hAnsi="Palatino Linotype" w:cstheme="minorHAnsi"/>
          <w:i/>
          <w:iCs/>
          <w:lang w:val="en-IN"/>
        </w:rPr>
        <w:t>)</w:t>
      </w:r>
    </w:p>
    <w:p w14:paraId="0C5F5148" w14:textId="77777777" w:rsidR="004337B6" w:rsidRDefault="004337B6" w:rsidP="00692800">
      <w:pPr>
        <w:autoSpaceDE w:val="0"/>
        <w:autoSpaceDN w:val="0"/>
        <w:adjustRightInd w:val="0"/>
        <w:ind w:firstLine="720"/>
        <w:rPr>
          <w:rFonts w:ascii="Palatino Linotype" w:hAnsi="Palatino Linotype" w:cstheme="minorHAnsi"/>
          <w:i/>
          <w:iCs/>
          <w:lang w:val="en-IN"/>
        </w:rPr>
      </w:pPr>
    </w:p>
    <w:p w14:paraId="3FBDF5E0" w14:textId="19454264" w:rsidR="001E2EF9" w:rsidRPr="0087613C" w:rsidRDefault="001E2EF9" w:rsidP="004337B6">
      <w:pPr>
        <w:autoSpaceDE w:val="0"/>
        <w:autoSpaceDN w:val="0"/>
        <w:adjustRightInd w:val="0"/>
        <w:ind w:firstLine="720"/>
        <w:jc w:val="both"/>
        <w:rPr>
          <w:rFonts w:ascii="Palatino Linotype" w:hAnsi="Palatino Linotype" w:cstheme="minorHAnsi"/>
          <w:i/>
          <w:iCs/>
          <w:lang w:val="en-IN"/>
        </w:rPr>
      </w:pPr>
      <w:r w:rsidRPr="0087613C">
        <w:rPr>
          <w:rFonts w:ascii="Palatino Linotype" w:hAnsi="Palatino Linotype" w:cstheme="minorHAnsi"/>
          <w:lang w:val="en-IN"/>
        </w:rPr>
        <w:t>To m</w:t>
      </w:r>
      <w:r w:rsidR="00AC3FE8">
        <w:rPr>
          <w:rFonts w:ascii="Palatino Linotype" w:hAnsi="Palatino Linotype" w:cstheme="minorHAnsi"/>
          <w:lang w:val="en-IN"/>
        </w:rPr>
        <w:t>ove</w:t>
      </w:r>
      <w:r w:rsidRPr="0087613C">
        <w:rPr>
          <w:rFonts w:ascii="Palatino Linotype" w:hAnsi="Palatino Linotype" w:cstheme="minorHAnsi"/>
          <w:lang w:val="en-IN"/>
        </w:rPr>
        <w:t xml:space="preserve"> </w:t>
      </w:r>
      <w:r>
        <w:rPr>
          <w:rFonts w:ascii="Palatino Linotype" w:hAnsi="Palatino Linotype" w:cstheme="minorHAnsi"/>
          <w:lang w:val="en-IN"/>
        </w:rPr>
        <w:t xml:space="preserve">from A to B, </w:t>
      </w:r>
      <w:proofErr w:type="spellStart"/>
      <w:proofErr w:type="gramStart"/>
      <w:r>
        <w:rPr>
          <w:rFonts w:ascii="Palatino Linotype" w:hAnsi="Palatino Linotype" w:cstheme="minorHAnsi"/>
          <w:lang w:val="en-IN"/>
        </w:rPr>
        <w:t>VWStraight</w:t>
      </w:r>
      <w:proofErr w:type="spellEnd"/>
      <w:r>
        <w:rPr>
          <w:rFonts w:ascii="Palatino Linotype" w:hAnsi="Palatino Linotype" w:cstheme="minorHAnsi"/>
          <w:lang w:val="en-IN"/>
        </w:rPr>
        <w:t>(</w:t>
      </w:r>
      <w:proofErr w:type="gramEnd"/>
      <w:r>
        <w:rPr>
          <w:rFonts w:ascii="Palatino Linotype" w:hAnsi="Palatino Linotype" w:cstheme="minorHAnsi"/>
          <w:lang w:val="en-IN"/>
        </w:rPr>
        <w:t xml:space="preserve">) </w:t>
      </w:r>
      <w:r w:rsidR="00AC3FE8">
        <w:rPr>
          <w:rFonts w:ascii="Palatino Linotype" w:hAnsi="Palatino Linotype" w:cstheme="minorHAnsi"/>
          <w:lang w:val="en-IN"/>
        </w:rPr>
        <w:t xml:space="preserve">is </w:t>
      </w:r>
      <w:r>
        <w:rPr>
          <w:rFonts w:ascii="Palatino Linotype" w:hAnsi="Palatino Linotype" w:cstheme="minorHAnsi"/>
          <w:lang w:val="en-IN"/>
        </w:rPr>
        <w:t xml:space="preserve">used to move it over a distance and </w:t>
      </w:r>
      <w:proofErr w:type="spellStart"/>
      <w:r>
        <w:rPr>
          <w:rFonts w:ascii="Palatino Linotype" w:hAnsi="Palatino Linotype" w:cstheme="minorHAnsi"/>
          <w:lang w:val="en-IN"/>
        </w:rPr>
        <w:t>VWTurn</w:t>
      </w:r>
      <w:proofErr w:type="spellEnd"/>
      <w:r>
        <w:rPr>
          <w:rFonts w:ascii="Palatino Linotype" w:hAnsi="Palatino Linotype" w:cstheme="minorHAnsi"/>
          <w:lang w:val="en-IN"/>
        </w:rPr>
        <w:t xml:space="preserve">() is used to turn by an angle. </w:t>
      </w:r>
      <w:proofErr w:type="spellStart"/>
      <w:proofErr w:type="gramStart"/>
      <w:r>
        <w:rPr>
          <w:rFonts w:ascii="Palatino Linotype" w:hAnsi="Palatino Linotype" w:cstheme="minorHAnsi"/>
          <w:lang w:val="en-IN"/>
        </w:rPr>
        <w:t>VWWait</w:t>
      </w:r>
      <w:proofErr w:type="spellEnd"/>
      <w:r>
        <w:rPr>
          <w:rFonts w:ascii="Palatino Linotype" w:hAnsi="Palatino Linotype" w:cstheme="minorHAnsi"/>
          <w:lang w:val="en-IN"/>
        </w:rPr>
        <w:t>(</w:t>
      </w:r>
      <w:proofErr w:type="gramEnd"/>
      <w:r>
        <w:rPr>
          <w:rFonts w:ascii="Palatino Linotype" w:hAnsi="Palatino Linotype" w:cstheme="minorHAnsi"/>
          <w:lang w:val="en-IN"/>
        </w:rPr>
        <w:t xml:space="preserve">) is added after each driving command. If </w:t>
      </w:r>
      <w:proofErr w:type="spellStart"/>
      <w:proofErr w:type="gramStart"/>
      <w:r>
        <w:rPr>
          <w:rFonts w:ascii="Palatino Linotype" w:hAnsi="Palatino Linotype" w:cstheme="minorHAnsi"/>
          <w:lang w:val="en-IN"/>
        </w:rPr>
        <w:t>VWWait</w:t>
      </w:r>
      <w:proofErr w:type="spellEnd"/>
      <w:r>
        <w:rPr>
          <w:rFonts w:ascii="Palatino Linotype" w:hAnsi="Palatino Linotype" w:cstheme="minorHAnsi"/>
          <w:lang w:val="en-IN"/>
        </w:rPr>
        <w:t>(</w:t>
      </w:r>
      <w:proofErr w:type="gramEnd"/>
      <w:r>
        <w:rPr>
          <w:rFonts w:ascii="Palatino Linotype" w:hAnsi="Palatino Linotype" w:cstheme="minorHAnsi"/>
          <w:lang w:val="en-IN"/>
        </w:rPr>
        <w:t xml:space="preserve">) is not added, control will come back to the program after each command and new command will override the previous one. The program will go through all commands without execution and will run only the last command. </w:t>
      </w:r>
      <w:r w:rsidR="004337B6">
        <w:rPr>
          <w:rFonts w:ascii="Palatino Linotype" w:hAnsi="Palatino Linotype" w:cstheme="minorHAnsi"/>
          <w:lang w:val="en-IN"/>
        </w:rPr>
        <w:t xml:space="preserve">In this case, it will only execute </w:t>
      </w:r>
      <w:proofErr w:type="spellStart"/>
      <w:r w:rsidR="004337B6">
        <w:rPr>
          <w:rFonts w:ascii="Palatino Linotype" w:hAnsi="Palatino Linotype" w:cstheme="minorHAnsi"/>
          <w:lang w:val="en-IN"/>
        </w:rPr>
        <w:t>VWTurn</w:t>
      </w:r>
      <w:proofErr w:type="spellEnd"/>
      <w:r w:rsidR="004337B6">
        <w:rPr>
          <w:rFonts w:ascii="Palatino Linotype" w:hAnsi="Palatino Linotype" w:cstheme="minorHAnsi"/>
          <w:lang w:val="en-IN"/>
        </w:rPr>
        <w:t xml:space="preserve"> (90,80) and will turn by an angle of 90 degrees, without moving from the initial position.</w:t>
      </w:r>
    </w:p>
    <w:p w14:paraId="758E5E1D" w14:textId="77777777" w:rsidR="00692800" w:rsidRPr="0087613C" w:rsidRDefault="00692800" w:rsidP="001E2EF9">
      <w:pPr>
        <w:autoSpaceDE w:val="0"/>
        <w:autoSpaceDN w:val="0"/>
        <w:adjustRightInd w:val="0"/>
        <w:ind w:firstLine="720"/>
        <w:rPr>
          <w:rFonts w:ascii="Palatino Linotype" w:hAnsi="Palatino Linotype" w:cstheme="minorHAnsi"/>
          <w:i/>
          <w:iCs/>
          <w:lang w:val="en-IN"/>
        </w:rPr>
      </w:pPr>
    </w:p>
    <w:p w14:paraId="71BD87F3" w14:textId="77777777" w:rsidR="00692800" w:rsidRPr="0087613C" w:rsidRDefault="00692800" w:rsidP="00692800">
      <w:pPr>
        <w:autoSpaceDE w:val="0"/>
        <w:autoSpaceDN w:val="0"/>
        <w:adjustRightInd w:val="0"/>
        <w:rPr>
          <w:rFonts w:ascii="Palatino Linotype" w:hAnsi="Palatino Linotype" w:cstheme="minorHAnsi"/>
          <w:i/>
          <w:iCs/>
          <w:lang w:val="en-IN"/>
        </w:rPr>
      </w:pPr>
      <w:r w:rsidRPr="0087613C">
        <w:rPr>
          <w:rFonts w:ascii="Palatino Linotype" w:hAnsi="Palatino Linotype" w:cstheme="minorHAnsi"/>
          <w:lang w:val="en-IN"/>
        </w:rPr>
        <w:lastRenderedPageBreak/>
        <w:t>To make a square ABCD, the above code should be added in a loop and should be executed 4 times</w:t>
      </w:r>
      <w:r w:rsidRPr="0087613C">
        <w:rPr>
          <w:rFonts w:ascii="Palatino Linotype" w:hAnsi="Palatino Linotype" w:cstheme="minorHAnsi"/>
          <w:i/>
          <w:iCs/>
          <w:lang w:val="en-IN"/>
        </w:rPr>
        <w:t>.</w:t>
      </w:r>
    </w:p>
    <w:p w14:paraId="0F157A94" w14:textId="77777777" w:rsidR="00692800" w:rsidRPr="0087613C" w:rsidRDefault="00692800" w:rsidP="00692800">
      <w:pPr>
        <w:autoSpaceDE w:val="0"/>
        <w:autoSpaceDN w:val="0"/>
        <w:adjustRightInd w:val="0"/>
        <w:ind w:left="720"/>
        <w:rPr>
          <w:rFonts w:ascii="Palatino Linotype" w:hAnsi="Palatino Linotype" w:cstheme="minorHAnsi"/>
          <w:i/>
          <w:iCs/>
          <w:lang w:val="en-IN"/>
        </w:rPr>
      </w:pPr>
      <w:r w:rsidRPr="0087613C">
        <w:rPr>
          <w:rFonts w:ascii="Palatino Linotype" w:hAnsi="Palatino Linotype" w:cstheme="minorHAnsi"/>
          <w:i/>
          <w:iCs/>
          <w:lang w:val="en-IN"/>
        </w:rPr>
        <w:t>for x in range (0,4):</w:t>
      </w:r>
    </w:p>
    <w:p w14:paraId="460C38A3" w14:textId="77777777" w:rsidR="00692800" w:rsidRPr="0087613C" w:rsidRDefault="00692800" w:rsidP="00692800">
      <w:pPr>
        <w:autoSpaceDE w:val="0"/>
        <w:autoSpaceDN w:val="0"/>
        <w:adjustRightInd w:val="0"/>
        <w:ind w:left="720"/>
        <w:rPr>
          <w:rFonts w:ascii="Palatino Linotype" w:hAnsi="Palatino Linotype" w:cstheme="minorHAnsi"/>
          <w:i/>
          <w:iCs/>
          <w:lang w:val="en-IN"/>
        </w:rPr>
      </w:pPr>
      <w:proofErr w:type="spellStart"/>
      <w:r w:rsidRPr="0087613C">
        <w:rPr>
          <w:rFonts w:ascii="Palatino Linotype" w:hAnsi="Palatino Linotype" w:cstheme="minorHAnsi"/>
          <w:i/>
          <w:iCs/>
          <w:lang w:val="en-IN"/>
        </w:rPr>
        <w:t>VWStraight</w:t>
      </w:r>
      <w:proofErr w:type="spellEnd"/>
      <w:r w:rsidRPr="0087613C">
        <w:rPr>
          <w:rFonts w:ascii="Palatino Linotype" w:hAnsi="Palatino Linotype" w:cstheme="minorHAnsi"/>
          <w:i/>
          <w:iCs/>
          <w:lang w:val="en-IN"/>
        </w:rPr>
        <w:t xml:space="preserve"> (600,400) </w:t>
      </w:r>
    </w:p>
    <w:p w14:paraId="5DE599E2" w14:textId="77777777" w:rsidR="00692800" w:rsidRPr="0087613C" w:rsidRDefault="00692800" w:rsidP="00692800">
      <w:pPr>
        <w:autoSpaceDE w:val="0"/>
        <w:autoSpaceDN w:val="0"/>
        <w:adjustRightInd w:val="0"/>
        <w:ind w:firstLine="720"/>
        <w:rPr>
          <w:rFonts w:ascii="Palatino Linotype" w:hAnsi="Palatino Linotype" w:cstheme="minorHAnsi"/>
          <w:i/>
          <w:iCs/>
          <w:lang w:val="en-IN"/>
        </w:rPr>
      </w:pPr>
      <w:proofErr w:type="spellStart"/>
      <w:proofErr w:type="gramStart"/>
      <w:r w:rsidRPr="0087613C">
        <w:rPr>
          <w:rFonts w:ascii="Palatino Linotype" w:hAnsi="Palatino Linotype" w:cstheme="minorHAnsi"/>
          <w:i/>
          <w:iCs/>
          <w:lang w:val="en-IN"/>
        </w:rPr>
        <w:t>VWWait</w:t>
      </w:r>
      <w:proofErr w:type="spellEnd"/>
      <w:r w:rsidRPr="0087613C">
        <w:rPr>
          <w:rFonts w:ascii="Palatino Linotype" w:hAnsi="Palatino Linotype" w:cstheme="minorHAnsi"/>
          <w:i/>
          <w:iCs/>
          <w:lang w:val="en-IN"/>
        </w:rPr>
        <w:t>(</w:t>
      </w:r>
      <w:proofErr w:type="gramEnd"/>
      <w:r w:rsidRPr="0087613C">
        <w:rPr>
          <w:rFonts w:ascii="Palatino Linotype" w:hAnsi="Palatino Linotype" w:cstheme="minorHAnsi"/>
          <w:i/>
          <w:iCs/>
          <w:lang w:val="en-IN"/>
        </w:rPr>
        <w:t>)</w:t>
      </w:r>
    </w:p>
    <w:p w14:paraId="4C4D56AE" w14:textId="77777777" w:rsidR="00692800" w:rsidRPr="0087613C" w:rsidRDefault="00692800" w:rsidP="00692800">
      <w:pPr>
        <w:autoSpaceDE w:val="0"/>
        <w:autoSpaceDN w:val="0"/>
        <w:adjustRightInd w:val="0"/>
        <w:ind w:firstLine="720"/>
        <w:rPr>
          <w:rFonts w:ascii="Palatino Linotype" w:hAnsi="Palatino Linotype" w:cstheme="minorHAnsi"/>
          <w:i/>
          <w:iCs/>
          <w:lang w:val="en-IN"/>
        </w:rPr>
      </w:pPr>
      <w:proofErr w:type="spellStart"/>
      <w:r w:rsidRPr="0087613C">
        <w:rPr>
          <w:rFonts w:ascii="Palatino Linotype" w:hAnsi="Palatino Linotype" w:cstheme="minorHAnsi"/>
          <w:i/>
          <w:iCs/>
          <w:lang w:val="en-IN"/>
        </w:rPr>
        <w:t>VWTurn</w:t>
      </w:r>
      <w:proofErr w:type="spellEnd"/>
      <w:r w:rsidRPr="0087613C">
        <w:rPr>
          <w:rFonts w:ascii="Palatino Linotype" w:hAnsi="Palatino Linotype" w:cstheme="minorHAnsi"/>
          <w:i/>
          <w:iCs/>
          <w:lang w:val="en-IN"/>
        </w:rPr>
        <w:t xml:space="preserve"> (90, </w:t>
      </w:r>
      <w:r w:rsidR="001E2EF9">
        <w:rPr>
          <w:rFonts w:ascii="Palatino Linotype" w:hAnsi="Palatino Linotype" w:cstheme="minorHAnsi"/>
          <w:i/>
          <w:iCs/>
          <w:lang w:val="en-IN"/>
        </w:rPr>
        <w:t>8</w:t>
      </w:r>
      <w:r w:rsidRPr="0087613C">
        <w:rPr>
          <w:rFonts w:ascii="Palatino Linotype" w:hAnsi="Palatino Linotype" w:cstheme="minorHAnsi"/>
          <w:i/>
          <w:iCs/>
          <w:lang w:val="en-IN"/>
        </w:rPr>
        <w:t>0)</w:t>
      </w:r>
    </w:p>
    <w:p w14:paraId="4E033A69" w14:textId="77777777" w:rsidR="00692800" w:rsidRPr="0087613C" w:rsidRDefault="00692800" w:rsidP="00692800">
      <w:pPr>
        <w:autoSpaceDE w:val="0"/>
        <w:autoSpaceDN w:val="0"/>
        <w:adjustRightInd w:val="0"/>
        <w:ind w:firstLine="720"/>
        <w:rPr>
          <w:rFonts w:ascii="Palatino Linotype" w:hAnsi="Palatino Linotype" w:cstheme="minorHAnsi"/>
          <w:i/>
          <w:iCs/>
          <w:lang w:val="en-IN"/>
        </w:rPr>
      </w:pPr>
      <w:proofErr w:type="spellStart"/>
      <w:proofErr w:type="gramStart"/>
      <w:r w:rsidRPr="0087613C">
        <w:rPr>
          <w:rFonts w:ascii="Palatino Linotype" w:hAnsi="Palatino Linotype" w:cstheme="minorHAnsi"/>
          <w:i/>
          <w:iCs/>
          <w:lang w:val="en-IN"/>
        </w:rPr>
        <w:t>VWWait</w:t>
      </w:r>
      <w:proofErr w:type="spellEnd"/>
      <w:r w:rsidRPr="0087613C">
        <w:rPr>
          <w:rFonts w:ascii="Palatino Linotype" w:hAnsi="Palatino Linotype" w:cstheme="minorHAnsi"/>
          <w:i/>
          <w:iCs/>
          <w:lang w:val="en-IN"/>
        </w:rPr>
        <w:t>(</w:t>
      </w:r>
      <w:proofErr w:type="gramEnd"/>
      <w:r w:rsidRPr="0087613C">
        <w:rPr>
          <w:rFonts w:ascii="Palatino Linotype" w:hAnsi="Palatino Linotype" w:cstheme="minorHAnsi"/>
          <w:i/>
          <w:iCs/>
          <w:lang w:val="en-IN"/>
        </w:rPr>
        <w:t>)</w:t>
      </w:r>
    </w:p>
    <w:p w14:paraId="6CE4A8E1" w14:textId="1C4D0F5F" w:rsidR="004337B6" w:rsidDel="003D0F1C" w:rsidRDefault="004337B6" w:rsidP="004337B6">
      <w:pPr>
        <w:autoSpaceDE w:val="0"/>
        <w:autoSpaceDN w:val="0"/>
        <w:adjustRightInd w:val="0"/>
        <w:rPr>
          <w:del w:id="4" w:author="Jisu" w:date="2020-11-27T09:47:00Z"/>
          <w:rFonts w:ascii="Palatino Linotype" w:hAnsi="Palatino Linotype" w:cstheme="minorHAnsi"/>
          <w:b/>
          <w:bCs/>
          <w:lang w:val="en-IN"/>
        </w:rPr>
      </w:pPr>
    </w:p>
    <w:p w14:paraId="11B27493" w14:textId="77777777" w:rsidR="004337B6" w:rsidRPr="004337B6" w:rsidRDefault="004337B6" w:rsidP="004337B6">
      <w:pPr>
        <w:autoSpaceDE w:val="0"/>
        <w:autoSpaceDN w:val="0"/>
        <w:adjustRightInd w:val="0"/>
        <w:rPr>
          <w:rFonts w:ascii="Palatino Linotype" w:hAnsi="Palatino Linotype" w:cstheme="minorHAnsi"/>
          <w:b/>
          <w:bCs/>
          <w:lang w:val="en-IN"/>
        </w:rPr>
      </w:pPr>
      <w:r w:rsidRPr="004337B6">
        <w:rPr>
          <w:rFonts w:ascii="Palatino Linotype" w:hAnsi="Palatino Linotype" w:cstheme="minorHAnsi"/>
          <w:b/>
          <w:bCs/>
          <w:lang w:val="en-IN"/>
        </w:rPr>
        <w:t xml:space="preserve">Programming in </w:t>
      </w:r>
      <w:r>
        <w:rPr>
          <w:rFonts w:ascii="Palatino Linotype" w:hAnsi="Palatino Linotype" w:cstheme="minorHAnsi"/>
          <w:b/>
          <w:bCs/>
          <w:lang w:val="en-IN"/>
        </w:rPr>
        <w:t>C</w:t>
      </w:r>
      <w:r w:rsidR="00E74CBD">
        <w:rPr>
          <w:rFonts w:ascii="Palatino Linotype" w:hAnsi="Palatino Linotype" w:cstheme="minorHAnsi"/>
          <w:b/>
          <w:bCs/>
          <w:lang w:val="en-IN"/>
        </w:rPr>
        <w:t>/C++</w:t>
      </w:r>
    </w:p>
    <w:p w14:paraId="062EE5B3" w14:textId="77777777" w:rsidR="001E2EF9" w:rsidRDefault="001E2EF9" w:rsidP="00692800">
      <w:pPr>
        <w:autoSpaceDE w:val="0"/>
        <w:autoSpaceDN w:val="0"/>
        <w:adjustRightInd w:val="0"/>
        <w:rPr>
          <w:rFonts w:ascii="Palatino Linotype" w:hAnsi="Palatino Linotype" w:cstheme="minorHAnsi"/>
          <w:lang w:val="en-IN"/>
        </w:rPr>
      </w:pPr>
    </w:p>
    <w:p w14:paraId="502EC3A4" w14:textId="77777777" w:rsidR="00692800" w:rsidRPr="0087613C" w:rsidRDefault="00692800" w:rsidP="00692800">
      <w:pPr>
        <w:autoSpaceDE w:val="0"/>
        <w:autoSpaceDN w:val="0"/>
        <w:adjustRightInd w:val="0"/>
        <w:rPr>
          <w:rFonts w:ascii="Palatino Linotype" w:hAnsi="Palatino Linotype" w:cstheme="minorHAnsi"/>
          <w:lang w:val="en-IN"/>
        </w:rPr>
      </w:pPr>
      <w:r w:rsidRPr="0087613C">
        <w:rPr>
          <w:rFonts w:ascii="Palatino Linotype" w:hAnsi="Palatino Linotype" w:cstheme="minorHAnsi"/>
          <w:lang w:val="en-IN"/>
        </w:rPr>
        <w:t>This code can also be simply written in C language as:</w:t>
      </w:r>
    </w:p>
    <w:p w14:paraId="2D144C96" w14:textId="7405C46A" w:rsidR="00692800" w:rsidRPr="0087613C" w:rsidDel="003D0F1C" w:rsidRDefault="00692800" w:rsidP="00692800">
      <w:pPr>
        <w:autoSpaceDE w:val="0"/>
        <w:autoSpaceDN w:val="0"/>
        <w:adjustRightInd w:val="0"/>
        <w:rPr>
          <w:del w:id="5" w:author="Jisu" w:date="2020-11-27T09:47:00Z"/>
          <w:rFonts w:ascii="Palatino Linotype" w:hAnsi="Palatino Linotype" w:cstheme="minorHAnsi"/>
          <w:i/>
          <w:iCs/>
          <w:lang w:val="en-IN"/>
        </w:rPr>
      </w:pPr>
      <w:r w:rsidRPr="0087613C">
        <w:rPr>
          <w:rFonts w:ascii="Palatino Linotype" w:hAnsi="Palatino Linotype" w:cstheme="minorHAnsi"/>
          <w:i/>
          <w:iCs/>
          <w:lang w:val="en-IN"/>
        </w:rPr>
        <w:t xml:space="preserve"> </w:t>
      </w:r>
    </w:p>
    <w:p w14:paraId="7ECAE071" w14:textId="77777777" w:rsidR="001E2EF9" w:rsidRDefault="001E2EF9" w:rsidP="001E2EF9">
      <w:pPr>
        <w:autoSpaceDE w:val="0"/>
        <w:autoSpaceDN w:val="0"/>
        <w:adjustRightInd w:val="0"/>
        <w:rPr>
          <w:rFonts w:ascii="LpljcvQrkphsCIDFont+F7" w:hAnsi="LpljcvQrkphsCIDFont+F7" w:cs="LpljcvQrkphsCIDFont+F7"/>
          <w:sz w:val="17"/>
          <w:szCs w:val="17"/>
          <w:lang w:val="en-IN"/>
        </w:rPr>
      </w:pPr>
      <w:r>
        <w:rPr>
          <w:rFonts w:ascii="Palatino Linotype" w:hAnsi="Palatino Linotype" w:cstheme="minorHAnsi"/>
          <w:i/>
          <w:iCs/>
          <w:lang w:val="en-IN"/>
        </w:rPr>
        <w:t>#include “</w:t>
      </w:r>
      <w:proofErr w:type="spellStart"/>
      <w:r>
        <w:rPr>
          <w:rFonts w:ascii="Palatino Linotype" w:hAnsi="Palatino Linotype" w:cstheme="minorHAnsi"/>
          <w:i/>
          <w:iCs/>
          <w:lang w:val="en-IN"/>
        </w:rPr>
        <w:t>eyebot.h</w:t>
      </w:r>
      <w:proofErr w:type="spellEnd"/>
      <w:r>
        <w:rPr>
          <w:rFonts w:ascii="Palatino Linotype" w:hAnsi="Palatino Linotype" w:cstheme="minorHAnsi"/>
          <w:i/>
          <w:iCs/>
          <w:lang w:val="en-IN"/>
        </w:rPr>
        <w:t xml:space="preserve">” </w:t>
      </w:r>
    </w:p>
    <w:p w14:paraId="481159F8" w14:textId="77777777" w:rsidR="00692800" w:rsidRPr="0087613C" w:rsidRDefault="00692800" w:rsidP="00692800">
      <w:pPr>
        <w:autoSpaceDE w:val="0"/>
        <w:autoSpaceDN w:val="0"/>
        <w:adjustRightInd w:val="0"/>
        <w:rPr>
          <w:rFonts w:ascii="Palatino Linotype" w:hAnsi="Palatino Linotype" w:cstheme="minorHAnsi"/>
          <w:i/>
          <w:iCs/>
          <w:lang w:val="en-IN"/>
        </w:rPr>
      </w:pPr>
      <w:r w:rsidRPr="0087613C">
        <w:rPr>
          <w:rFonts w:ascii="Palatino Linotype" w:hAnsi="Palatino Linotype" w:cstheme="minorHAnsi"/>
          <w:i/>
          <w:iCs/>
          <w:lang w:val="en-IN"/>
        </w:rPr>
        <w:t xml:space="preserve">int </w:t>
      </w:r>
      <w:proofErr w:type="gramStart"/>
      <w:r w:rsidRPr="0087613C">
        <w:rPr>
          <w:rFonts w:ascii="Palatino Linotype" w:hAnsi="Palatino Linotype" w:cstheme="minorHAnsi"/>
          <w:i/>
          <w:iCs/>
          <w:lang w:val="en-IN"/>
        </w:rPr>
        <w:t>main(</w:t>
      </w:r>
      <w:proofErr w:type="gramEnd"/>
      <w:r w:rsidRPr="0087613C">
        <w:rPr>
          <w:rFonts w:ascii="Palatino Linotype" w:hAnsi="Palatino Linotype" w:cstheme="minorHAnsi"/>
          <w:i/>
          <w:iCs/>
          <w:lang w:val="en-IN"/>
        </w:rPr>
        <w:t>)</w:t>
      </w:r>
    </w:p>
    <w:p w14:paraId="5CB54FF1" w14:textId="77777777" w:rsidR="00692800" w:rsidRPr="0087613C" w:rsidRDefault="00692800" w:rsidP="00692800">
      <w:pPr>
        <w:autoSpaceDE w:val="0"/>
        <w:autoSpaceDN w:val="0"/>
        <w:adjustRightInd w:val="0"/>
        <w:rPr>
          <w:rFonts w:ascii="Palatino Linotype" w:hAnsi="Palatino Linotype" w:cstheme="minorHAnsi"/>
          <w:i/>
          <w:iCs/>
          <w:lang w:val="en-IN"/>
        </w:rPr>
      </w:pPr>
      <w:r w:rsidRPr="0087613C">
        <w:rPr>
          <w:rFonts w:ascii="Palatino Linotype" w:hAnsi="Palatino Linotype" w:cstheme="minorHAnsi"/>
          <w:i/>
          <w:iCs/>
          <w:lang w:val="en-IN"/>
        </w:rPr>
        <w:t>{</w:t>
      </w:r>
    </w:p>
    <w:p w14:paraId="32C8AA04" w14:textId="77777777" w:rsidR="00692800" w:rsidRPr="0087613C" w:rsidRDefault="00692800" w:rsidP="00692800">
      <w:pPr>
        <w:autoSpaceDE w:val="0"/>
        <w:autoSpaceDN w:val="0"/>
        <w:adjustRightInd w:val="0"/>
        <w:rPr>
          <w:rFonts w:ascii="Palatino Linotype" w:hAnsi="Palatino Linotype" w:cstheme="minorHAnsi"/>
          <w:i/>
          <w:iCs/>
          <w:lang w:val="en-IN"/>
        </w:rPr>
      </w:pPr>
      <w:r w:rsidRPr="0087613C">
        <w:rPr>
          <w:rFonts w:ascii="Palatino Linotype" w:hAnsi="Palatino Linotype" w:cstheme="minorHAnsi"/>
          <w:i/>
          <w:iCs/>
          <w:lang w:val="en-IN"/>
        </w:rPr>
        <w:t xml:space="preserve">for (int </w:t>
      </w:r>
      <w:proofErr w:type="spellStart"/>
      <w:r w:rsidRPr="0087613C">
        <w:rPr>
          <w:rFonts w:ascii="Palatino Linotype" w:hAnsi="Palatino Linotype" w:cstheme="minorHAnsi"/>
          <w:i/>
          <w:iCs/>
          <w:lang w:val="en-IN"/>
        </w:rPr>
        <w:t>i</w:t>
      </w:r>
      <w:proofErr w:type="spellEnd"/>
      <w:r w:rsidRPr="0087613C">
        <w:rPr>
          <w:rFonts w:ascii="Palatino Linotype" w:hAnsi="Palatino Linotype" w:cstheme="minorHAnsi"/>
          <w:i/>
          <w:iCs/>
          <w:lang w:val="en-IN"/>
        </w:rPr>
        <w:t xml:space="preserve">=0; </w:t>
      </w:r>
      <w:proofErr w:type="spellStart"/>
      <w:r w:rsidRPr="0087613C">
        <w:rPr>
          <w:rFonts w:ascii="Palatino Linotype" w:hAnsi="Palatino Linotype" w:cstheme="minorHAnsi"/>
          <w:i/>
          <w:iCs/>
          <w:lang w:val="en-IN"/>
        </w:rPr>
        <w:t>i</w:t>
      </w:r>
      <w:proofErr w:type="spellEnd"/>
      <w:r w:rsidRPr="0087613C">
        <w:rPr>
          <w:rFonts w:ascii="Palatino Linotype" w:hAnsi="Palatino Linotype" w:cstheme="minorHAnsi"/>
          <w:i/>
          <w:iCs/>
          <w:lang w:val="en-IN"/>
        </w:rPr>
        <w:t xml:space="preserve">&lt;4; </w:t>
      </w:r>
      <w:proofErr w:type="spellStart"/>
      <w:r w:rsidRPr="0087613C">
        <w:rPr>
          <w:rFonts w:ascii="Palatino Linotype" w:hAnsi="Palatino Linotype" w:cstheme="minorHAnsi"/>
          <w:i/>
          <w:iCs/>
          <w:lang w:val="en-IN"/>
        </w:rPr>
        <w:t>i</w:t>
      </w:r>
      <w:proofErr w:type="spellEnd"/>
      <w:r w:rsidRPr="0087613C">
        <w:rPr>
          <w:rFonts w:ascii="Palatino Linotype" w:hAnsi="Palatino Linotype" w:cstheme="minorHAnsi"/>
          <w:i/>
          <w:iCs/>
          <w:lang w:val="en-IN"/>
        </w:rPr>
        <w:t>++) // run 4 sides</w:t>
      </w:r>
    </w:p>
    <w:p w14:paraId="572F30A5" w14:textId="77777777" w:rsidR="00692800" w:rsidRPr="0087613C" w:rsidRDefault="00692800" w:rsidP="00692800">
      <w:pPr>
        <w:autoSpaceDE w:val="0"/>
        <w:autoSpaceDN w:val="0"/>
        <w:adjustRightInd w:val="0"/>
        <w:rPr>
          <w:rFonts w:ascii="Palatino Linotype" w:hAnsi="Palatino Linotype" w:cstheme="minorHAnsi"/>
          <w:i/>
          <w:iCs/>
          <w:lang w:val="en-IN"/>
        </w:rPr>
      </w:pPr>
      <w:r w:rsidRPr="0087613C">
        <w:rPr>
          <w:rFonts w:ascii="Palatino Linotype" w:hAnsi="Palatino Linotype" w:cstheme="minorHAnsi"/>
          <w:i/>
          <w:iCs/>
          <w:lang w:val="en-IN"/>
        </w:rPr>
        <w:t>{</w:t>
      </w:r>
    </w:p>
    <w:p w14:paraId="486A17F0" w14:textId="77777777" w:rsidR="00692800" w:rsidRPr="0087613C" w:rsidRDefault="00692800" w:rsidP="00692800">
      <w:pPr>
        <w:autoSpaceDE w:val="0"/>
        <w:autoSpaceDN w:val="0"/>
        <w:adjustRightInd w:val="0"/>
        <w:rPr>
          <w:rFonts w:ascii="Palatino Linotype" w:hAnsi="Palatino Linotype" w:cstheme="minorHAnsi"/>
          <w:i/>
          <w:iCs/>
          <w:lang w:val="en-IN"/>
        </w:rPr>
      </w:pPr>
      <w:proofErr w:type="spellStart"/>
      <w:proofErr w:type="gramStart"/>
      <w:r w:rsidRPr="0087613C">
        <w:rPr>
          <w:rFonts w:ascii="Palatino Linotype" w:hAnsi="Palatino Linotype" w:cstheme="minorHAnsi"/>
          <w:i/>
          <w:iCs/>
          <w:lang w:val="en-IN"/>
        </w:rPr>
        <w:t>VWStraight</w:t>
      </w:r>
      <w:proofErr w:type="spellEnd"/>
      <w:r w:rsidRPr="0087613C">
        <w:rPr>
          <w:rFonts w:ascii="Palatino Linotype" w:hAnsi="Palatino Linotype" w:cstheme="minorHAnsi"/>
          <w:i/>
          <w:iCs/>
          <w:lang w:val="en-IN"/>
        </w:rPr>
        <w:t>(</w:t>
      </w:r>
      <w:proofErr w:type="gramEnd"/>
      <w:r w:rsidR="004337B6">
        <w:rPr>
          <w:rFonts w:ascii="Palatino Linotype" w:hAnsi="Palatino Linotype" w:cstheme="minorHAnsi"/>
          <w:i/>
          <w:iCs/>
          <w:lang w:val="en-IN"/>
        </w:rPr>
        <w:t>6</w:t>
      </w:r>
      <w:r w:rsidRPr="0087613C">
        <w:rPr>
          <w:rFonts w:ascii="Palatino Linotype" w:hAnsi="Palatino Linotype" w:cstheme="minorHAnsi"/>
          <w:i/>
          <w:iCs/>
          <w:lang w:val="en-IN"/>
        </w:rPr>
        <w:t xml:space="preserve">00, </w:t>
      </w:r>
      <w:r w:rsidR="004337B6">
        <w:rPr>
          <w:rFonts w:ascii="Palatino Linotype" w:hAnsi="Palatino Linotype" w:cstheme="minorHAnsi"/>
          <w:i/>
          <w:iCs/>
          <w:lang w:val="en-IN"/>
        </w:rPr>
        <w:t>4</w:t>
      </w:r>
      <w:r w:rsidRPr="0087613C">
        <w:rPr>
          <w:rFonts w:ascii="Palatino Linotype" w:hAnsi="Palatino Linotype" w:cstheme="minorHAnsi"/>
          <w:i/>
          <w:iCs/>
          <w:lang w:val="en-IN"/>
        </w:rPr>
        <w:t xml:space="preserve">00); // drive straight </w:t>
      </w:r>
      <w:r w:rsidR="004337B6">
        <w:rPr>
          <w:rFonts w:ascii="Palatino Linotype" w:hAnsi="Palatino Linotype" w:cstheme="minorHAnsi"/>
          <w:i/>
          <w:iCs/>
          <w:lang w:val="en-IN"/>
        </w:rPr>
        <w:t>6</w:t>
      </w:r>
      <w:r w:rsidRPr="0087613C">
        <w:rPr>
          <w:rFonts w:ascii="Palatino Linotype" w:hAnsi="Palatino Linotype" w:cstheme="minorHAnsi"/>
          <w:i/>
          <w:iCs/>
          <w:lang w:val="en-IN"/>
        </w:rPr>
        <w:t>00mm</w:t>
      </w:r>
      <w:r w:rsidR="004337B6">
        <w:rPr>
          <w:rFonts w:ascii="Palatino Linotype" w:hAnsi="Palatino Linotype" w:cstheme="minorHAnsi"/>
          <w:i/>
          <w:iCs/>
          <w:lang w:val="en-IN"/>
        </w:rPr>
        <w:t xml:space="preserve"> at a speed of 400mm/second</w:t>
      </w:r>
    </w:p>
    <w:p w14:paraId="29251E8B" w14:textId="77777777" w:rsidR="00692800" w:rsidRPr="0087613C" w:rsidRDefault="00692800" w:rsidP="00692800">
      <w:pPr>
        <w:autoSpaceDE w:val="0"/>
        <w:autoSpaceDN w:val="0"/>
        <w:adjustRightInd w:val="0"/>
        <w:rPr>
          <w:rFonts w:ascii="Palatino Linotype" w:hAnsi="Palatino Linotype" w:cstheme="minorHAnsi"/>
          <w:i/>
          <w:iCs/>
          <w:lang w:val="en-IN"/>
        </w:rPr>
      </w:pPr>
      <w:proofErr w:type="spellStart"/>
      <w:proofErr w:type="gramStart"/>
      <w:r w:rsidRPr="0087613C">
        <w:rPr>
          <w:rFonts w:ascii="Palatino Linotype" w:hAnsi="Palatino Linotype" w:cstheme="minorHAnsi"/>
          <w:i/>
          <w:iCs/>
          <w:lang w:val="en-IN"/>
        </w:rPr>
        <w:t>VWWait</w:t>
      </w:r>
      <w:proofErr w:type="spellEnd"/>
      <w:r w:rsidRPr="0087613C">
        <w:rPr>
          <w:rFonts w:ascii="Palatino Linotype" w:hAnsi="Palatino Linotype" w:cstheme="minorHAnsi"/>
          <w:i/>
          <w:iCs/>
          <w:lang w:val="en-IN"/>
        </w:rPr>
        <w:t>(</w:t>
      </w:r>
      <w:proofErr w:type="gramEnd"/>
      <w:r w:rsidRPr="0087613C">
        <w:rPr>
          <w:rFonts w:ascii="Palatino Linotype" w:hAnsi="Palatino Linotype" w:cstheme="minorHAnsi"/>
          <w:i/>
          <w:iCs/>
          <w:lang w:val="en-IN"/>
        </w:rPr>
        <w:t>); // wait until finished</w:t>
      </w:r>
    </w:p>
    <w:p w14:paraId="1011717F" w14:textId="77777777" w:rsidR="00692800" w:rsidRPr="0087613C" w:rsidRDefault="00692800" w:rsidP="00692800">
      <w:pPr>
        <w:autoSpaceDE w:val="0"/>
        <w:autoSpaceDN w:val="0"/>
        <w:adjustRightInd w:val="0"/>
        <w:rPr>
          <w:rFonts w:ascii="Palatino Linotype" w:hAnsi="Palatino Linotype" w:cstheme="minorHAnsi"/>
          <w:i/>
          <w:iCs/>
          <w:lang w:val="en-IN"/>
        </w:rPr>
      </w:pPr>
      <w:proofErr w:type="spellStart"/>
      <w:proofErr w:type="gramStart"/>
      <w:r w:rsidRPr="0087613C">
        <w:rPr>
          <w:rFonts w:ascii="Palatino Linotype" w:hAnsi="Palatino Linotype" w:cstheme="minorHAnsi"/>
          <w:i/>
          <w:iCs/>
          <w:lang w:val="en-IN"/>
        </w:rPr>
        <w:t>VWTurn</w:t>
      </w:r>
      <w:proofErr w:type="spellEnd"/>
      <w:r w:rsidRPr="0087613C">
        <w:rPr>
          <w:rFonts w:ascii="Palatino Linotype" w:hAnsi="Palatino Linotype" w:cstheme="minorHAnsi"/>
          <w:i/>
          <w:iCs/>
          <w:lang w:val="en-IN"/>
        </w:rPr>
        <w:t>(</w:t>
      </w:r>
      <w:proofErr w:type="gramEnd"/>
      <w:r w:rsidRPr="0087613C">
        <w:rPr>
          <w:rFonts w:ascii="Palatino Linotype" w:hAnsi="Palatino Linotype" w:cstheme="minorHAnsi"/>
          <w:i/>
          <w:iCs/>
          <w:lang w:val="en-IN"/>
        </w:rPr>
        <w:t xml:space="preserve">90, </w:t>
      </w:r>
      <w:r w:rsidR="004337B6">
        <w:rPr>
          <w:rFonts w:ascii="Palatino Linotype" w:hAnsi="Palatino Linotype" w:cstheme="minorHAnsi"/>
          <w:i/>
          <w:iCs/>
          <w:lang w:val="en-IN"/>
        </w:rPr>
        <w:t>8</w:t>
      </w:r>
      <w:r w:rsidRPr="0087613C">
        <w:rPr>
          <w:rFonts w:ascii="Palatino Linotype" w:hAnsi="Palatino Linotype" w:cstheme="minorHAnsi"/>
          <w:i/>
          <w:iCs/>
          <w:lang w:val="en-IN"/>
        </w:rPr>
        <w:t>0); // turn 90 degrees</w:t>
      </w:r>
    </w:p>
    <w:p w14:paraId="083BD50E" w14:textId="77777777" w:rsidR="00692800" w:rsidRPr="0087613C" w:rsidRDefault="00692800" w:rsidP="00692800">
      <w:pPr>
        <w:autoSpaceDE w:val="0"/>
        <w:autoSpaceDN w:val="0"/>
        <w:adjustRightInd w:val="0"/>
        <w:rPr>
          <w:rFonts w:ascii="Palatino Linotype" w:hAnsi="Palatino Linotype" w:cstheme="minorHAnsi"/>
          <w:i/>
          <w:iCs/>
          <w:lang w:val="en-IN"/>
        </w:rPr>
      </w:pPr>
      <w:proofErr w:type="spellStart"/>
      <w:proofErr w:type="gramStart"/>
      <w:r w:rsidRPr="0087613C">
        <w:rPr>
          <w:rFonts w:ascii="Palatino Linotype" w:hAnsi="Palatino Linotype" w:cstheme="minorHAnsi"/>
          <w:i/>
          <w:iCs/>
          <w:lang w:val="en-IN"/>
        </w:rPr>
        <w:t>VWWait</w:t>
      </w:r>
      <w:proofErr w:type="spellEnd"/>
      <w:r w:rsidRPr="0087613C">
        <w:rPr>
          <w:rFonts w:ascii="Palatino Linotype" w:hAnsi="Palatino Linotype" w:cstheme="minorHAnsi"/>
          <w:i/>
          <w:iCs/>
          <w:lang w:val="en-IN"/>
        </w:rPr>
        <w:t>(</w:t>
      </w:r>
      <w:proofErr w:type="gramEnd"/>
      <w:r w:rsidRPr="0087613C">
        <w:rPr>
          <w:rFonts w:ascii="Palatino Linotype" w:hAnsi="Palatino Linotype" w:cstheme="minorHAnsi"/>
          <w:i/>
          <w:iCs/>
          <w:lang w:val="en-IN"/>
        </w:rPr>
        <w:t>); // wait until finished</w:t>
      </w:r>
    </w:p>
    <w:p w14:paraId="7A692B3C" w14:textId="77777777" w:rsidR="00692800" w:rsidRPr="0087613C" w:rsidRDefault="00692800" w:rsidP="00692800">
      <w:pPr>
        <w:autoSpaceDE w:val="0"/>
        <w:autoSpaceDN w:val="0"/>
        <w:adjustRightInd w:val="0"/>
        <w:rPr>
          <w:rFonts w:ascii="Palatino Linotype" w:hAnsi="Palatino Linotype" w:cstheme="minorHAnsi"/>
          <w:i/>
          <w:iCs/>
          <w:lang w:val="en-IN"/>
        </w:rPr>
      </w:pPr>
      <w:r w:rsidRPr="0087613C">
        <w:rPr>
          <w:rFonts w:ascii="Palatino Linotype" w:hAnsi="Palatino Linotype" w:cstheme="minorHAnsi"/>
          <w:i/>
          <w:iCs/>
          <w:lang w:val="en-IN"/>
        </w:rPr>
        <w:t>}</w:t>
      </w:r>
    </w:p>
    <w:p w14:paraId="2FACA2FF" w14:textId="77777777" w:rsidR="00692800" w:rsidRPr="0087613C" w:rsidRDefault="00692800" w:rsidP="00692800">
      <w:pPr>
        <w:autoSpaceDE w:val="0"/>
        <w:autoSpaceDN w:val="0"/>
        <w:adjustRightInd w:val="0"/>
        <w:rPr>
          <w:rFonts w:ascii="Palatino Linotype" w:hAnsi="Palatino Linotype" w:cstheme="minorHAnsi"/>
          <w:i/>
          <w:iCs/>
          <w:lang w:val="en-IN"/>
        </w:rPr>
      </w:pPr>
      <w:r w:rsidRPr="0087613C">
        <w:rPr>
          <w:rFonts w:ascii="Palatino Linotype" w:hAnsi="Palatino Linotype" w:cstheme="minorHAnsi"/>
          <w:i/>
          <w:iCs/>
          <w:lang w:val="en-IN"/>
        </w:rPr>
        <w:t>}</w:t>
      </w:r>
    </w:p>
    <w:p w14:paraId="0CF5D067" w14:textId="77777777" w:rsidR="00692800" w:rsidRPr="0087613C" w:rsidRDefault="00692800" w:rsidP="00692800">
      <w:pPr>
        <w:autoSpaceDE w:val="0"/>
        <w:autoSpaceDN w:val="0"/>
        <w:adjustRightInd w:val="0"/>
        <w:rPr>
          <w:rFonts w:ascii="Palatino Linotype" w:hAnsi="Palatino Linotype" w:cstheme="minorHAnsi"/>
          <w:i/>
          <w:iCs/>
          <w:lang w:val="en-IN"/>
        </w:rPr>
      </w:pPr>
    </w:p>
    <w:sectPr w:rsidR="00692800" w:rsidRPr="0087613C" w:rsidSect="00134EC6">
      <w:head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50475" w14:textId="77777777" w:rsidR="00572518" w:rsidRDefault="00572518" w:rsidP="00B360C2">
      <w:r>
        <w:separator/>
      </w:r>
    </w:p>
  </w:endnote>
  <w:endnote w:type="continuationSeparator" w:id="0">
    <w:p w14:paraId="24637F54" w14:textId="77777777" w:rsidR="00572518" w:rsidRDefault="00572518" w:rsidP="00B36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LpljcvQrkphsCIDFont+F7">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CC89E" w14:textId="77777777" w:rsidR="00572518" w:rsidRDefault="00572518" w:rsidP="00B360C2">
      <w:r>
        <w:separator/>
      </w:r>
    </w:p>
  </w:footnote>
  <w:footnote w:type="continuationSeparator" w:id="0">
    <w:p w14:paraId="3AD825DC" w14:textId="77777777" w:rsidR="00572518" w:rsidRDefault="00572518" w:rsidP="00B36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208520"/>
      <w:docPartObj>
        <w:docPartGallery w:val="Page Numbers (Top of Page)"/>
        <w:docPartUnique/>
      </w:docPartObj>
    </w:sdtPr>
    <w:sdtEndPr/>
    <w:sdtContent>
      <w:p w14:paraId="1735F5A8" w14:textId="5AAD334A" w:rsidR="008760F1" w:rsidRDefault="00DC2C8C" w:rsidP="009926FA">
        <w:pPr>
          <w:pStyle w:val="Header"/>
          <w:rPr>
            <w:rFonts w:eastAsiaTheme="minorEastAsia"/>
            <w:sz w:val="24"/>
            <w:szCs w:val="24"/>
          </w:rPr>
        </w:pPr>
        <w:r>
          <w:rPr>
            <w:noProof/>
          </w:rPr>
          <mc:AlternateContent>
            <mc:Choice Requires="wpg">
              <w:drawing>
                <wp:anchor distT="0" distB="0" distL="114300" distR="114300" simplePos="0" relativeHeight="251659776" behindDoc="0" locked="0" layoutInCell="1" allowOverlap="1" wp14:anchorId="312A01E3" wp14:editId="12B23BCF">
                  <wp:simplePos x="0" y="0"/>
                  <wp:positionH relativeFrom="margin">
                    <wp:posOffset>129540</wp:posOffset>
                  </wp:positionH>
                  <wp:positionV relativeFrom="topMargin">
                    <wp:posOffset>142875</wp:posOffset>
                  </wp:positionV>
                  <wp:extent cx="5095875" cy="390525"/>
                  <wp:effectExtent l="0" t="19050" r="9525" b="9525"/>
                  <wp:wrapNone/>
                  <wp:docPr id="6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390525"/>
                            <a:chOff x="1778" y="533"/>
                            <a:chExt cx="8698" cy="299705"/>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wps:spPr>
                          <wps:bodyPr/>
                        </wps:wsp>
                        <wps:wsp>
                          <wps:cNvPr id="658" name="AutoShape 1"/>
                          <wps:cNvSpPr>
                            <a:spLocks noChangeArrowheads="1"/>
                          </wps:cNvSpPr>
                          <wps:spPr bwMode="auto">
                            <a:xfrm>
                              <a:off x="5057" y="533"/>
                              <a:ext cx="2623" cy="299705"/>
                            </a:xfrm>
                            <a:prstGeom prst="bracketPair">
                              <a:avLst>
                                <a:gd name="adj" fmla="val 16667"/>
                              </a:avLst>
                            </a:prstGeom>
                            <a:solidFill>
                              <a:srgbClr val="FFFFFF"/>
                            </a:solidFill>
                            <a:ln w="28575">
                              <a:solidFill>
                                <a:srgbClr val="808080"/>
                              </a:solidFill>
                              <a:round/>
                              <a:headEnd/>
                              <a:tailEnd/>
                            </a:ln>
                          </wps:spPr>
                          <wps:txbx>
                            <w:txbxContent>
                              <w:p w14:paraId="33972786" w14:textId="77777777" w:rsidR="008760F1" w:rsidRDefault="008760F1">
                                <w:pPr>
                                  <w:jc w:val="center"/>
                                </w:pPr>
                                <w:r>
                                  <w:t xml:space="preserve">  Page number</w:t>
                                </w:r>
                              </w:p>
                            </w:txbxContent>
                          </wps:txbx>
                          <wps:bodyPr rot="0" vert="horz" wrap="square" lIns="91440" tIns="0" rIns="91440" bIns="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12A01E3" id="Group 3" o:spid="_x0000_s1026" style="position:absolute;margin-left:10.2pt;margin-top:11.25pt;width:401.25pt;height:30.75pt;z-index:251659776;mso-position-horizontal-relative:margin;mso-position-vertical-relative:top-margin-area;mso-width-relative:margin" coordorigin="1778,533" coordsize="8698,29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057;top:533;width:2623;height:299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" filled="t" strokecolor="gray" strokeweight="2.25pt">
                    <v:textbox inset=",0,,0">
                      <w:txbxContent>
                        <w:p w14:paraId="33972786" w14:textId="77777777" w:rsidR="008760F1" w:rsidRDefault="008760F1">
                          <w:pPr>
                            <w:jc w:val="center"/>
                          </w:pPr>
                          <w:r>
                            <w:t xml:space="preserve">  Page number</w:t>
                          </w:r>
                        </w:p>
                      </w:txbxContent>
                    </v:textbox>
                  </v:shape>
                  <w10:wrap anchorx="margin" anchory="margin"/>
                </v:group>
              </w:pict>
            </mc:Fallback>
          </mc:AlternateContent>
        </w:r>
      </w:p>
      <w:p w14:paraId="0C1DEBB3" w14:textId="77777777" w:rsidR="008760F1" w:rsidRPr="009926FA" w:rsidRDefault="008760F1" w:rsidP="008D52ED">
        <w:pPr>
          <w:pStyle w:val="Header"/>
        </w:pPr>
        <w:r>
          <w:t xml:space="preserve">DISCOVERING ROBOTICS        </w:t>
        </w:r>
        <w:r>
          <w:tab/>
          <w:t xml:space="preserve">                </w:t>
        </w:r>
        <w:r w:rsidR="008D52ED">
          <w:t xml:space="preserve">                                                        </w:t>
        </w:r>
        <w:r w:rsidRPr="009926FA">
          <w:rPr>
            <w:bCs/>
          </w:rPr>
          <w:t>ROBOT</w:t>
        </w:r>
        <w:r w:rsidR="008D52ED">
          <w:rPr>
            <w:bCs/>
          </w:rPr>
          <w:t xml:space="preserve"> PROGRAMMING</w:t>
        </w:r>
      </w:p>
      <w:p w14:paraId="72E7F84F" w14:textId="77777777" w:rsidR="008760F1" w:rsidRDefault="00572518">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334"/>
    <w:multiLevelType w:val="hybridMultilevel"/>
    <w:tmpl w:val="11F66F32"/>
    <w:lvl w:ilvl="0" w:tplc="F36E6F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293491"/>
    <w:multiLevelType w:val="hybridMultilevel"/>
    <w:tmpl w:val="7F5C513E"/>
    <w:lvl w:ilvl="0" w:tplc="499E95DE">
      <w:start w:val="1"/>
      <w:numFmt w:val="decimal"/>
      <w:lvlText w:val="%1."/>
      <w:lvlJc w:val="left"/>
      <w:pPr>
        <w:ind w:left="780" w:hanging="4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0971"/>
    <w:multiLevelType w:val="hybridMultilevel"/>
    <w:tmpl w:val="C1FEA642"/>
    <w:lvl w:ilvl="0" w:tplc="4B462F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2C3480"/>
    <w:multiLevelType w:val="hybridMultilevel"/>
    <w:tmpl w:val="8A80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2167B"/>
    <w:multiLevelType w:val="hybridMultilevel"/>
    <w:tmpl w:val="0B6CA462"/>
    <w:lvl w:ilvl="0" w:tplc="E4DA0ED2">
      <w:start w:val="1"/>
      <w:numFmt w:val="decimal"/>
      <w:lvlText w:val="%1."/>
      <w:lvlJc w:val="left"/>
      <w:pPr>
        <w:ind w:left="1080"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C836B0"/>
    <w:multiLevelType w:val="hybridMultilevel"/>
    <w:tmpl w:val="0F4087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677F85"/>
    <w:multiLevelType w:val="hybridMultilevel"/>
    <w:tmpl w:val="108ADF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C0482C"/>
    <w:multiLevelType w:val="hybridMultilevel"/>
    <w:tmpl w:val="145C86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B91495"/>
    <w:multiLevelType w:val="hybridMultilevel"/>
    <w:tmpl w:val="6FA6B376"/>
    <w:lvl w:ilvl="0" w:tplc="A1ACE3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5D6B91"/>
    <w:multiLevelType w:val="multilevel"/>
    <w:tmpl w:val="6ACA40F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66CFD"/>
    <w:multiLevelType w:val="hybridMultilevel"/>
    <w:tmpl w:val="9044FFC2"/>
    <w:lvl w:ilvl="0" w:tplc="B2C0005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A6124EC"/>
    <w:multiLevelType w:val="hybridMultilevel"/>
    <w:tmpl w:val="E7C2A3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A938F5"/>
    <w:multiLevelType w:val="hybridMultilevel"/>
    <w:tmpl w:val="05CA9A02"/>
    <w:lvl w:ilvl="0" w:tplc="7E2E4A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282DB6"/>
    <w:multiLevelType w:val="hybridMultilevel"/>
    <w:tmpl w:val="916201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7A752A"/>
    <w:multiLevelType w:val="hybridMultilevel"/>
    <w:tmpl w:val="E0023F62"/>
    <w:lvl w:ilvl="0" w:tplc="2D8E0A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DD3247"/>
    <w:multiLevelType w:val="hybridMultilevel"/>
    <w:tmpl w:val="40648B88"/>
    <w:lvl w:ilvl="0" w:tplc="0916D072">
      <w:start w:val="1"/>
      <w:numFmt w:val="lowerRoman"/>
      <w:lvlText w:val="%1)"/>
      <w:lvlJc w:val="left"/>
      <w:pPr>
        <w:ind w:left="1080" w:hanging="72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654CB2"/>
    <w:multiLevelType w:val="hybridMultilevel"/>
    <w:tmpl w:val="22C89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6B7A99"/>
    <w:multiLevelType w:val="hybridMultilevel"/>
    <w:tmpl w:val="747059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A7A3533"/>
    <w:multiLevelType w:val="hybridMultilevel"/>
    <w:tmpl w:val="2AF0B568"/>
    <w:lvl w:ilvl="0" w:tplc="3DEC0E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A80B32"/>
    <w:multiLevelType w:val="hybridMultilevel"/>
    <w:tmpl w:val="D7568460"/>
    <w:lvl w:ilvl="0" w:tplc="D2C211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8B1237"/>
    <w:multiLevelType w:val="hybridMultilevel"/>
    <w:tmpl w:val="27925F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5E435B"/>
    <w:multiLevelType w:val="hybridMultilevel"/>
    <w:tmpl w:val="A8487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766109C"/>
    <w:multiLevelType w:val="hybridMultilevel"/>
    <w:tmpl w:val="BE4CF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D44DFD"/>
    <w:multiLevelType w:val="hybridMultilevel"/>
    <w:tmpl w:val="0DA825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A06764"/>
    <w:multiLevelType w:val="hybridMultilevel"/>
    <w:tmpl w:val="5D6201B8"/>
    <w:lvl w:ilvl="0" w:tplc="AA92429A">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5" w15:restartNumberingAfterBreak="0">
    <w:nsid w:val="3E877D77"/>
    <w:multiLevelType w:val="hybridMultilevel"/>
    <w:tmpl w:val="34C60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AA22D7"/>
    <w:multiLevelType w:val="hybridMultilevel"/>
    <w:tmpl w:val="BA9A1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FA09FA"/>
    <w:multiLevelType w:val="hybridMultilevel"/>
    <w:tmpl w:val="E1DEB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1B20E9"/>
    <w:multiLevelType w:val="hybridMultilevel"/>
    <w:tmpl w:val="BEAA07B4"/>
    <w:lvl w:ilvl="0" w:tplc="9FE253A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A753EB0"/>
    <w:multiLevelType w:val="hybridMultilevel"/>
    <w:tmpl w:val="46DE2E38"/>
    <w:lvl w:ilvl="0" w:tplc="04090001">
      <w:start w:val="1"/>
      <w:numFmt w:val="bullet"/>
      <w:lvlText w:val=""/>
      <w:lvlJc w:val="left"/>
      <w:pPr>
        <w:ind w:left="1440" w:hanging="72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AA266A6"/>
    <w:multiLevelType w:val="hybridMultilevel"/>
    <w:tmpl w:val="AFB09D90"/>
    <w:lvl w:ilvl="0" w:tplc="6986A3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C86068E"/>
    <w:multiLevelType w:val="hybridMultilevel"/>
    <w:tmpl w:val="1D4C63A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225124E"/>
    <w:multiLevelType w:val="hybridMultilevel"/>
    <w:tmpl w:val="D4FC598A"/>
    <w:lvl w:ilvl="0" w:tplc="E4DA0ED2">
      <w:start w:val="1"/>
      <w:numFmt w:val="decimal"/>
      <w:lvlText w:val="%1."/>
      <w:lvlJc w:val="left"/>
      <w:pPr>
        <w:ind w:left="720" w:hanging="72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25D7FD3"/>
    <w:multiLevelType w:val="hybridMultilevel"/>
    <w:tmpl w:val="180A78E0"/>
    <w:lvl w:ilvl="0" w:tplc="8EE2D6A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54A4390"/>
    <w:multiLevelType w:val="hybridMultilevel"/>
    <w:tmpl w:val="353218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9D453D"/>
    <w:multiLevelType w:val="hybridMultilevel"/>
    <w:tmpl w:val="46BE5B8C"/>
    <w:lvl w:ilvl="0" w:tplc="C11CF5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F0B679C"/>
    <w:multiLevelType w:val="hybridMultilevel"/>
    <w:tmpl w:val="B57611A2"/>
    <w:lvl w:ilvl="0" w:tplc="F7309B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07B077D"/>
    <w:multiLevelType w:val="hybridMultilevel"/>
    <w:tmpl w:val="E7A07B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60AC0361"/>
    <w:multiLevelType w:val="hybridMultilevel"/>
    <w:tmpl w:val="35288746"/>
    <w:lvl w:ilvl="0" w:tplc="EE467F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27F00EC"/>
    <w:multiLevelType w:val="hybridMultilevel"/>
    <w:tmpl w:val="35AC56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666C1C"/>
    <w:multiLevelType w:val="hybridMultilevel"/>
    <w:tmpl w:val="154A1454"/>
    <w:lvl w:ilvl="0" w:tplc="70BAF0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8FE3096"/>
    <w:multiLevelType w:val="hybridMultilevel"/>
    <w:tmpl w:val="2C1EDF5A"/>
    <w:lvl w:ilvl="0" w:tplc="F6FCD7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9442968"/>
    <w:multiLevelType w:val="hybridMultilevel"/>
    <w:tmpl w:val="587015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A3006B6"/>
    <w:multiLevelType w:val="hybridMultilevel"/>
    <w:tmpl w:val="A282D7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CED0536"/>
    <w:multiLevelType w:val="hybridMultilevel"/>
    <w:tmpl w:val="01BE31DE"/>
    <w:lvl w:ilvl="0" w:tplc="04090001">
      <w:start w:val="1"/>
      <w:numFmt w:val="bullet"/>
      <w:lvlText w:val=""/>
      <w:lvlJc w:val="left"/>
      <w:pPr>
        <w:ind w:left="360" w:hanging="360"/>
      </w:pPr>
      <w:rPr>
        <w:rFonts w:ascii="Symbol" w:hAnsi="Symbol" w:hint="default"/>
      </w:rPr>
    </w:lvl>
    <w:lvl w:ilvl="1" w:tplc="40090009">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F6F37CF"/>
    <w:multiLevelType w:val="hybridMultilevel"/>
    <w:tmpl w:val="6E8C8174"/>
    <w:lvl w:ilvl="0" w:tplc="40090019">
      <w:start w:val="1"/>
      <w:numFmt w:val="lowerLetter"/>
      <w:lvlText w:val="%1."/>
      <w:lvlJc w:val="left"/>
      <w:pPr>
        <w:ind w:left="720" w:hanging="72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70094B36"/>
    <w:multiLevelType w:val="hybridMultilevel"/>
    <w:tmpl w:val="C64CF3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0F233CD"/>
    <w:multiLevelType w:val="hybridMultilevel"/>
    <w:tmpl w:val="BDE815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38F06CE"/>
    <w:multiLevelType w:val="hybridMultilevel"/>
    <w:tmpl w:val="F4065186"/>
    <w:lvl w:ilvl="0" w:tplc="3C7CBFBA">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9" w15:restartNumberingAfterBreak="0">
    <w:nsid w:val="77C76BA7"/>
    <w:multiLevelType w:val="hybridMultilevel"/>
    <w:tmpl w:val="FCB2FD4E"/>
    <w:lvl w:ilvl="0" w:tplc="F8C8BFA6">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99A5A79"/>
    <w:multiLevelType w:val="hybridMultilevel"/>
    <w:tmpl w:val="A4D85CA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C004F28"/>
    <w:multiLevelType w:val="hybridMultilevel"/>
    <w:tmpl w:val="60923002"/>
    <w:lvl w:ilvl="0" w:tplc="7FB6F0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2"/>
  </w:num>
  <w:num w:numId="4">
    <w:abstractNumId w:val="39"/>
  </w:num>
  <w:num w:numId="5">
    <w:abstractNumId w:val="16"/>
  </w:num>
  <w:num w:numId="6">
    <w:abstractNumId w:val="44"/>
  </w:num>
  <w:num w:numId="7">
    <w:abstractNumId w:val="4"/>
  </w:num>
  <w:num w:numId="8">
    <w:abstractNumId w:val="32"/>
  </w:num>
  <w:num w:numId="9">
    <w:abstractNumId w:val="45"/>
  </w:num>
  <w:num w:numId="10">
    <w:abstractNumId w:val="9"/>
  </w:num>
  <w:num w:numId="11">
    <w:abstractNumId w:val="36"/>
  </w:num>
  <w:num w:numId="12">
    <w:abstractNumId w:val="19"/>
  </w:num>
  <w:num w:numId="13">
    <w:abstractNumId w:val="11"/>
  </w:num>
  <w:num w:numId="14">
    <w:abstractNumId w:val="41"/>
  </w:num>
  <w:num w:numId="15">
    <w:abstractNumId w:val="13"/>
  </w:num>
  <w:num w:numId="16">
    <w:abstractNumId w:val="5"/>
  </w:num>
  <w:num w:numId="17">
    <w:abstractNumId w:val="48"/>
  </w:num>
  <w:num w:numId="18">
    <w:abstractNumId w:val="24"/>
  </w:num>
  <w:num w:numId="19">
    <w:abstractNumId w:val="34"/>
  </w:num>
  <w:num w:numId="20">
    <w:abstractNumId w:val="17"/>
  </w:num>
  <w:num w:numId="21">
    <w:abstractNumId w:val="38"/>
  </w:num>
  <w:num w:numId="22">
    <w:abstractNumId w:val="23"/>
  </w:num>
  <w:num w:numId="23">
    <w:abstractNumId w:val="0"/>
  </w:num>
  <w:num w:numId="24">
    <w:abstractNumId w:val="37"/>
  </w:num>
  <w:num w:numId="25">
    <w:abstractNumId w:val="40"/>
  </w:num>
  <w:num w:numId="26">
    <w:abstractNumId w:val="49"/>
  </w:num>
  <w:num w:numId="27">
    <w:abstractNumId w:val="14"/>
  </w:num>
  <w:num w:numId="28">
    <w:abstractNumId w:val="51"/>
  </w:num>
  <w:num w:numId="29">
    <w:abstractNumId w:val="31"/>
  </w:num>
  <w:num w:numId="30">
    <w:abstractNumId w:val="21"/>
  </w:num>
  <w:num w:numId="31">
    <w:abstractNumId w:val="25"/>
  </w:num>
  <w:num w:numId="32">
    <w:abstractNumId w:val="2"/>
  </w:num>
  <w:num w:numId="33">
    <w:abstractNumId w:val="47"/>
  </w:num>
  <w:num w:numId="34">
    <w:abstractNumId w:val="10"/>
  </w:num>
  <w:num w:numId="35">
    <w:abstractNumId w:val="33"/>
  </w:num>
  <w:num w:numId="36">
    <w:abstractNumId w:val="8"/>
  </w:num>
  <w:num w:numId="37">
    <w:abstractNumId w:val="28"/>
  </w:num>
  <w:num w:numId="38">
    <w:abstractNumId w:val="20"/>
  </w:num>
  <w:num w:numId="39">
    <w:abstractNumId w:val="30"/>
  </w:num>
  <w:num w:numId="40">
    <w:abstractNumId w:val="6"/>
  </w:num>
  <w:num w:numId="41">
    <w:abstractNumId w:val="46"/>
  </w:num>
  <w:num w:numId="42">
    <w:abstractNumId w:val="7"/>
  </w:num>
  <w:num w:numId="43">
    <w:abstractNumId w:val="50"/>
  </w:num>
  <w:num w:numId="44">
    <w:abstractNumId w:val="42"/>
  </w:num>
  <w:num w:numId="45">
    <w:abstractNumId w:val="43"/>
  </w:num>
  <w:num w:numId="46">
    <w:abstractNumId w:val="12"/>
  </w:num>
  <w:num w:numId="47">
    <w:abstractNumId w:val="18"/>
  </w:num>
  <w:num w:numId="48">
    <w:abstractNumId w:val="29"/>
  </w:num>
  <w:num w:numId="49">
    <w:abstractNumId w:val="27"/>
  </w:num>
  <w:num w:numId="50">
    <w:abstractNumId w:val="26"/>
  </w:num>
  <w:num w:numId="51">
    <w:abstractNumId w:val="35"/>
  </w:num>
  <w:num w:numId="52">
    <w:abstractNumId w:val="15"/>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su">
    <w15:presenceInfo w15:providerId="Windows Live" w15:userId="49ee6e200696b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tTA0NTIyMbE0MjFT0lEKTi0uzszPAykwqgUAm7qziiwAAAA="/>
  </w:docVars>
  <w:rsids>
    <w:rsidRoot w:val="00134EC6"/>
    <w:rsid w:val="00021DA9"/>
    <w:rsid w:val="00025C33"/>
    <w:rsid w:val="00041452"/>
    <w:rsid w:val="00055F5C"/>
    <w:rsid w:val="00077590"/>
    <w:rsid w:val="00097C16"/>
    <w:rsid w:val="000A415A"/>
    <w:rsid w:val="000B63EB"/>
    <w:rsid w:val="000B64E9"/>
    <w:rsid w:val="000D4BB9"/>
    <w:rsid w:val="000E164D"/>
    <w:rsid w:val="000E5A40"/>
    <w:rsid w:val="000F5CA9"/>
    <w:rsid w:val="000F6C2E"/>
    <w:rsid w:val="000F6E18"/>
    <w:rsid w:val="0011651C"/>
    <w:rsid w:val="00117A48"/>
    <w:rsid w:val="001250F8"/>
    <w:rsid w:val="00130B0F"/>
    <w:rsid w:val="00131449"/>
    <w:rsid w:val="00134EC6"/>
    <w:rsid w:val="00135947"/>
    <w:rsid w:val="0014108D"/>
    <w:rsid w:val="001454A4"/>
    <w:rsid w:val="00146016"/>
    <w:rsid w:val="00172DCB"/>
    <w:rsid w:val="00177045"/>
    <w:rsid w:val="00180F61"/>
    <w:rsid w:val="0018535C"/>
    <w:rsid w:val="0018736B"/>
    <w:rsid w:val="001923E1"/>
    <w:rsid w:val="00194176"/>
    <w:rsid w:val="001A2FFA"/>
    <w:rsid w:val="001B24A8"/>
    <w:rsid w:val="001B47A5"/>
    <w:rsid w:val="001C180C"/>
    <w:rsid w:val="001C6842"/>
    <w:rsid w:val="001D4AAC"/>
    <w:rsid w:val="001D6206"/>
    <w:rsid w:val="001E2EF9"/>
    <w:rsid w:val="002053AC"/>
    <w:rsid w:val="00212B69"/>
    <w:rsid w:val="00216316"/>
    <w:rsid w:val="0024208D"/>
    <w:rsid w:val="00243264"/>
    <w:rsid w:val="00263D32"/>
    <w:rsid w:val="0026479A"/>
    <w:rsid w:val="00270B73"/>
    <w:rsid w:val="00287D08"/>
    <w:rsid w:val="00294A67"/>
    <w:rsid w:val="002A2641"/>
    <w:rsid w:val="002B0D2A"/>
    <w:rsid w:val="002B5004"/>
    <w:rsid w:val="002B7625"/>
    <w:rsid w:val="002C3062"/>
    <w:rsid w:val="002D2127"/>
    <w:rsid w:val="002E19B8"/>
    <w:rsid w:val="002F6E2D"/>
    <w:rsid w:val="00323F6B"/>
    <w:rsid w:val="00326211"/>
    <w:rsid w:val="00336ED1"/>
    <w:rsid w:val="003551A4"/>
    <w:rsid w:val="00360895"/>
    <w:rsid w:val="00375CE8"/>
    <w:rsid w:val="003776BB"/>
    <w:rsid w:val="00383D0B"/>
    <w:rsid w:val="00383E67"/>
    <w:rsid w:val="00386AEA"/>
    <w:rsid w:val="003961AE"/>
    <w:rsid w:val="003A4C29"/>
    <w:rsid w:val="003A5914"/>
    <w:rsid w:val="003B1F90"/>
    <w:rsid w:val="003B74EE"/>
    <w:rsid w:val="003C56E7"/>
    <w:rsid w:val="003C6A15"/>
    <w:rsid w:val="003D0F1C"/>
    <w:rsid w:val="00405202"/>
    <w:rsid w:val="00426E67"/>
    <w:rsid w:val="004337B6"/>
    <w:rsid w:val="004339AC"/>
    <w:rsid w:val="004453FD"/>
    <w:rsid w:val="00474F3B"/>
    <w:rsid w:val="0047762B"/>
    <w:rsid w:val="00495454"/>
    <w:rsid w:val="00496F69"/>
    <w:rsid w:val="004C4D99"/>
    <w:rsid w:val="004C75A7"/>
    <w:rsid w:val="004D7D38"/>
    <w:rsid w:val="004E3F7A"/>
    <w:rsid w:val="004E6673"/>
    <w:rsid w:val="00505A90"/>
    <w:rsid w:val="00511CDF"/>
    <w:rsid w:val="00521DA9"/>
    <w:rsid w:val="0053105D"/>
    <w:rsid w:val="005330A6"/>
    <w:rsid w:val="00533983"/>
    <w:rsid w:val="00552B9B"/>
    <w:rsid w:val="00566DCF"/>
    <w:rsid w:val="00572518"/>
    <w:rsid w:val="00580F9B"/>
    <w:rsid w:val="00591616"/>
    <w:rsid w:val="005919BF"/>
    <w:rsid w:val="005936C6"/>
    <w:rsid w:val="005A48BA"/>
    <w:rsid w:val="005B4D65"/>
    <w:rsid w:val="005C4438"/>
    <w:rsid w:val="005C549B"/>
    <w:rsid w:val="005F7776"/>
    <w:rsid w:val="00606013"/>
    <w:rsid w:val="00612E75"/>
    <w:rsid w:val="0061379E"/>
    <w:rsid w:val="00632401"/>
    <w:rsid w:val="00633D93"/>
    <w:rsid w:val="00643232"/>
    <w:rsid w:val="00652808"/>
    <w:rsid w:val="00663C69"/>
    <w:rsid w:val="0067350B"/>
    <w:rsid w:val="00674CFC"/>
    <w:rsid w:val="00677AD8"/>
    <w:rsid w:val="006858C9"/>
    <w:rsid w:val="00692800"/>
    <w:rsid w:val="00694AAC"/>
    <w:rsid w:val="006A0589"/>
    <w:rsid w:val="006A443A"/>
    <w:rsid w:val="006A51FC"/>
    <w:rsid w:val="006C5A34"/>
    <w:rsid w:val="006D5E15"/>
    <w:rsid w:val="006D757E"/>
    <w:rsid w:val="006E44E5"/>
    <w:rsid w:val="006E7AE7"/>
    <w:rsid w:val="007008B9"/>
    <w:rsid w:val="0071056A"/>
    <w:rsid w:val="00713679"/>
    <w:rsid w:val="00714F3C"/>
    <w:rsid w:val="007235F7"/>
    <w:rsid w:val="00725AC3"/>
    <w:rsid w:val="00730FF2"/>
    <w:rsid w:val="0077097B"/>
    <w:rsid w:val="0079798D"/>
    <w:rsid w:val="007A5E37"/>
    <w:rsid w:val="007C7086"/>
    <w:rsid w:val="007D3DFA"/>
    <w:rsid w:val="007F25E8"/>
    <w:rsid w:val="008021AB"/>
    <w:rsid w:val="00810EDE"/>
    <w:rsid w:val="00811BD0"/>
    <w:rsid w:val="008133D7"/>
    <w:rsid w:val="0081522C"/>
    <w:rsid w:val="0082202C"/>
    <w:rsid w:val="00823778"/>
    <w:rsid w:val="00856D3A"/>
    <w:rsid w:val="008643DB"/>
    <w:rsid w:val="00866EC7"/>
    <w:rsid w:val="00871843"/>
    <w:rsid w:val="008760F1"/>
    <w:rsid w:val="0087613C"/>
    <w:rsid w:val="008846AF"/>
    <w:rsid w:val="00893160"/>
    <w:rsid w:val="008952A6"/>
    <w:rsid w:val="008A5433"/>
    <w:rsid w:val="008A7040"/>
    <w:rsid w:val="008C1909"/>
    <w:rsid w:val="008D43D2"/>
    <w:rsid w:val="008D52ED"/>
    <w:rsid w:val="008D729B"/>
    <w:rsid w:val="008E0B27"/>
    <w:rsid w:val="008E2C5D"/>
    <w:rsid w:val="008E3D5F"/>
    <w:rsid w:val="00903E5C"/>
    <w:rsid w:val="00925389"/>
    <w:rsid w:val="00951992"/>
    <w:rsid w:val="00970901"/>
    <w:rsid w:val="00981DF5"/>
    <w:rsid w:val="009926FA"/>
    <w:rsid w:val="009E2181"/>
    <w:rsid w:val="009F161A"/>
    <w:rsid w:val="00A22081"/>
    <w:rsid w:val="00A2584E"/>
    <w:rsid w:val="00A32CCD"/>
    <w:rsid w:val="00A80DC1"/>
    <w:rsid w:val="00A8776E"/>
    <w:rsid w:val="00A965B6"/>
    <w:rsid w:val="00AA605B"/>
    <w:rsid w:val="00AA68D4"/>
    <w:rsid w:val="00AA7E80"/>
    <w:rsid w:val="00AC3FE8"/>
    <w:rsid w:val="00AD2AB5"/>
    <w:rsid w:val="00B0394F"/>
    <w:rsid w:val="00B234CD"/>
    <w:rsid w:val="00B360C2"/>
    <w:rsid w:val="00B52AD2"/>
    <w:rsid w:val="00B6375E"/>
    <w:rsid w:val="00B679BA"/>
    <w:rsid w:val="00B83AB5"/>
    <w:rsid w:val="00BA20D0"/>
    <w:rsid w:val="00BA5C09"/>
    <w:rsid w:val="00BB3466"/>
    <w:rsid w:val="00BD3663"/>
    <w:rsid w:val="00BE71FC"/>
    <w:rsid w:val="00C43C26"/>
    <w:rsid w:val="00C478A6"/>
    <w:rsid w:val="00CB4EAE"/>
    <w:rsid w:val="00CC0B8F"/>
    <w:rsid w:val="00CD0A42"/>
    <w:rsid w:val="00CD6534"/>
    <w:rsid w:val="00CF4D92"/>
    <w:rsid w:val="00D378CA"/>
    <w:rsid w:val="00D80A94"/>
    <w:rsid w:val="00D961E5"/>
    <w:rsid w:val="00DA51B9"/>
    <w:rsid w:val="00DB6D1B"/>
    <w:rsid w:val="00DC2C8C"/>
    <w:rsid w:val="00DE78EC"/>
    <w:rsid w:val="00DF3957"/>
    <w:rsid w:val="00E00426"/>
    <w:rsid w:val="00E01910"/>
    <w:rsid w:val="00E11204"/>
    <w:rsid w:val="00E119CD"/>
    <w:rsid w:val="00E1472C"/>
    <w:rsid w:val="00E27B5C"/>
    <w:rsid w:val="00E37FB7"/>
    <w:rsid w:val="00E518A2"/>
    <w:rsid w:val="00E5474C"/>
    <w:rsid w:val="00E56075"/>
    <w:rsid w:val="00E619C1"/>
    <w:rsid w:val="00E639AB"/>
    <w:rsid w:val="00E673B7"/>
    <w:rsid w:val="00E71E64"/>
    <w:rsid w:val="00E74CBD"/>
    <w:rsid w:val="00E84D55"/>
    <w:rsid w:val="00E85A9C"/>
    <w:rsid w:val="00E94211"/>
    <w:rsid w:val="00EA684D"/>
    <w:rsid w:val="00EC54E9"/>
    <w:rsid w:val="00EC5D11"/>
    <w:rsid w:val="00ED63E6"/>
    <w:rsid w:val="00EE277D"/>
    <w:rsid w:val="00F03A3F"/>
    <w:rsid w:val="00F1021F"/>
    <w:rsid w:val="00F27643"/>
    <w:rsid w:val="00F27F26"/>
    <w:rsid w:val="00F30557"/>
    <w:rsid w:val="00F42148"/>
    <w:rsid w:val="00F44495"/>
    <w:rsid w:val="00F51A2A"/>
    <w:rsid w:val="00F55D6C"/>
    <w:rsid w:val="00F70B0B"/>
    <w:rsid w:val="00F75044"/>
    <w:rsid w:val="00F8418C"/>
    <w:rsid w:val="00F9587F"/>
    <w:rsid w:val="00FA3B16"/>
    <w:rsid w:val="00FC5A56"/>
    <w:rsid w:val="00FE4D62"/>
    <w:rsid w:val="00FF6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8A01F7"/>
  <w15:docId w15:val="{0D105E3E-A17A-4DA2-9D44-4ED7DDC3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16"/>
  </w:style>
  <w:style w:type="paragraph" w:styleId="Heading1">
    <w:name w:val="heading 1"/>
    <w:basedOn w:val="Normal"/>
    <w:next w:val="Normal"/>
    <w:link w:val="Heading1Char"/>
    <w:uiPriority w:val="9"/>
    <w:qFormat/>
    <w:rsid w:val="00F8418C"/>
    <w:pPr>
      <w:keepNext/>
      <w:keepLines/>
      <w:spacing w:before="240"/>
      <w:outlineLvl w:val="0"/>
    </w:pPr>
    <w:rPr>
      <w:rFonts w:ascii="Palatino Linotype" w:eastAsiaTheme="majorEastAsia" w:hAnsi="Palatino Linotype" w:cstheme="majorBidi"/>
      <w:b/>
      <w:color w:val="000000" w:themeColor="text1"/>
      <w:sz w:val="80"/>
      <w:szCs w:val="32"/>
    </w:rPr>
  </w:style>
  <w:style w:type="paragraph" w:styleId="Heading2">
    <w:name w:val="heading 2"/>
    <w:basedOn w:val="Normal"/>
    <w:next w:val="Normal"/>
    <w:link w:val="Heading2Char"/>
    <w:autoRedefine/>
    <w:uiPriority w:val="9"/>
    <w:unhideWhenUsed/>
    <w:qFormat/>
    <w:rsid w:val="00146016"/>
    <w:pPr>
      <w:keepNext/>
      <w:keepLines/>
      <w:spacing w:before="40"/>
      <w:outlineLvl w:val="1"/>
    </w:pPr>
    <w:rPr>
      <w:rFonts w:ascii="Palatino Linotype" w:eastAsiaTheme="majorEastAsia" w:hAnsi="Palatino Linotype" w:cstheme="majorBidi"/>
      <w:bCs/>
      <w:sz w:val="40"/>
      <w:szCs w:val="26"/>
    </w:rPr>
  </w:style>
  <w:style w:type="paragraph" w:styleId="Heading3">
    <w:name w:val="heading 3"/>
    <w:basedOn w:val="Normal"/>
    <w:next w:val="Normal"/>
    <w:link w:val="Heading3Char"/>
    <w:uiPriority w:val="9"/>
    <w:unhideWhenUsed/>
    <w:qFormat/>
    <w:rsid w:val="00386AEA"/>
    <w:pPr>
      <w:keepNext/>
      <w:keepLines/>
      <w:spacing w:before="40"/>
      <w:outlineLvl w:val="2"/>
    </w:pPr>
    <w:rPr>
      <w:rFonts w:ascii="Palatino Linotype" w:eastAsiaTheme="majorEastAsia" w:hAnsi="Palatino Linotype" w:cstheme="majorBidi"/>
      <w:b/>
      <w:sz w:val="36"/>
    </w:rPr>
  </w:style>
  <w:style w:type="paragraph" w:styleId="Heading4">
    <w:name w:val="heading 4"/>
    <w:basedOn w:val="Normal"/>
    <w:next w:val="Normal"/>
    <w:link w:val="Heading4Char"/>
    <w:uiPriority w:val="9"/>
    <w:unhideWhenUsed/>
    <w:qFormat/>
    <w:rsid w:val="006858C9"/>
    <w:pPr>
      <w:keepNext/>
      <w:keepLines/>
      <w:spacing w:before="40"/>
      <w:outlineLvl w:val="3"/>
    </w:pPr>
    <w:rPr>
      <w:rFonts w:ascii="Palatino Linotype" w:eastAsiaTheme="majorEastAsia" w:hAnsi="Palatino Linotype" w:cstheme="majorBidi"/>
      <w:b/>
      <w:iCs/>
      <w:sz w:val="32"/>
    </w:rPr>
  </w:style>
  <w:style w:type="paragraph" w:styleId="Heading5">
    <w:name w:val="heading 5"/>
    <w:basedOn w:val="Normal"/>
    <w:next w:val="Normal"/>
    <w:link w:val="Heading5Char"/>
    <w:uiPriority w:val="9"/>
    <w:unhideWhenUsed/>
    <w:qFormat/>
    <w:rsid w:val="0047762B"/>
    <w:pPr>
      <w:spacing w:before="200" w:line="360" w:lineRule="auto"/>
      <w:jc w:val="both"/>
      <w:outlineLvl w:val="4"/>
    </w:pPr>
    <w:rPr>
      <w:rFonts w:asciiTheme="majorHAnsi" w:eastAsiaTheme="majorEastAsia" w:hAnsiTheme="majorHAnsi" w:cstheme="majorBidi"/>
      <w:b/>
      <w:bCs/>
      <w:color w:val="7F7F7F" w:themeColor="text1" w:themeTint="80"/>
      <w:szCs w:val="22"/>
      <w:lang w:val="en-GB"/>
    </w:rPr>
  </w:style>
  <w:style w:type="paragraph" w:styleId="Heading6">
    <w:name w:val="heading 6"/>
    <w:basedOn w:val="Normal"/>
    <w:next w:val="Normal"/>
    <w:link w:val="Heading6Char"/>
    <w:uiPriority w:val="9"/>
    <w:semiHidden/>
    <w:unhideWhenUsed/>
    <w:qFormat/>
    <w:rsid w:val="0047762B"/>
    <w:pPr>
      <w:spacing w:line="271" w:lineRule="auto"/>
      <w:jc w:val="both"/>
      <w:outlineLvl w:val="5"/>
    </w:pPr>
    <w:rPr>
      <w:rFonts w:asciiTheme="majorHAnsi" w:eastAsiaTheme="majorEastAsia" w:hAnsiTheme="majorHAnsi" w:cstheme="majorBidi"/>
      <w:b/>
      <w:bCs/>
      <w:i/>
      <w:iCs/>
      <w:color w:val="7F7F7F" w:themeColor="text1" w:themeTint="80"/>
      <w:szCs w:val="22"/>
      <w:lang w:val="en-GB"/>
    </w:rPr>
  </w:style>
  <w:style w:type="paragraph" w:styleId="Heading7">
    <w:name w:val="heading 7"/>
    <w:basedOn w:val="Normal"/>
    <w:next w:val="Normal"/>
    <w:link w:val="Heading7Char"/>
    <w:uiPriority w:val="9"/>
    <w:semiHidden/>
    <w:unhideWhenUsed/>
    <w:qFormat/>
    <w:rsid w:val="0047762B"/>
    <w:pPr>
      <w:spacing w:line="360" w:lineRule="auto"/>
      <w:jc w:val="both"/>
      <w:outlineLvl w:val="6"/>
    </w:pPr>
    <w:rPr>
      <w:rFonts w:asciiTheme="majorHAnsi" w:eastAsiaTheme="majorEastAsia" w:hAnsiTheme="majorHAnsi" w:cstheme="majorBidi"/>
      <w:i/>
      <w:iCs/>
      <w:szCs w:val="22"/>
      <w:lang w:val="en-GB"/>
    </w:rPr>
  </w:style>
  <w:style w:type="paragraph" w:styleId="Heading8">
    <w:name w:val="heading 8"/>
    <w:basedOn w:val="Normal"/>
    <w:next w:val="Normal"/>
    <w:link w:val="Heading8Char"/>
    <w:uiPriority w:val="9"/>
    <w:semiHidden/>
    <w:unhideWhenUsed/>
    <w:qFormat/>
    <w:rsid w:val="0047762B"/>
    <w:pPr>
      <w:spacing w:line="360" w:lineRule="auto"/>
      <w:jc w:val="both"/>
      <w:outlineLvl w:val="7"/>
    </w:pPr>
    <w:rPr>
      <w:rFonts w:asciiTheme="majorHAnsi" w:eastAsiaTheme="majorEastAsia" w:hAnsiTheme="majorHAnsi" w:cstheme="majorBidi"/>
      <w:sz w:val="20"/>
      <w:szCs w:val="20"/>
      <w:lang w:val="en-GB"/>
    </w:rPr>
  </w:style>
  <w:style w:type="paragraph" w:styleId="Heading9">
    <w:name w:val="heading 9"/>
    <w:basedOn w:val="Normal"/>
    <w:next w:val="Normal"/>
    <w:link w:val="Heading9Char"/>
    <w:uiPriority w:val="9"/>
    <w:semiHidden/>
    <w:unhideWhenUsed/>
    <w:qFormat/>
    <w:rsid w:val="0047762B"/>
    <w:pPr>
      <w:spacing w:line="360" w:lineRule="auto"/>
      <w:jc w:val="both"/>
      <w:outlineLvl w:val="8"/>
    </w:pPr>
    <w:rPr>
      <w:rFonts w:asciiTheme="majorHAnsi" w:eastAsiaTheme="majorEastAsia" w:hAnsiTheme="majorHAnsi" w:cstheme="majorBidi"/>
      <w:i/>
      <w:iCs/>
      <w:spacing w:val="5"/>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18C"/>
    <w:rPr>
      <w:rFonts w:ascii="Palatino Linotype" w:eastAsiaTheme="majorEastAsia" w:hAnsi="Palatino Linotype" w:cstheme="majorBidi"/>
      <w:b/>
      <w:color w:val="000000" w:themeColor="text1"/>
      <w:sz w:val="80"/>
      <w:szCs w:val="32"/>
    </w:rPr>
  </w:style>
  <w:style w:type="character" w:customStyle="1" w:styleId="Heading2Char">
    <w:name w:val="Heading 2 Char"/>
    <w:basedOn w:val="DefaultParagraphFont"/>
    <w:link w:val="Heading2"/>
    <w:uiPriority w:val="9"/>
    <w:rsid w:val="00146016"/>
    <w:rPr>
      <w:rFonts w:ascii="Palatino Linotype" w:eastAsiaTheme="majorEastAsia" w:hAnsi="Palatino Linotype" w:cstheme="majorBidi"/>
      <w:bCs/>
      <w:sz w:val="40"/>
      <w:szCs w:val="26"/>
    </w:rPr>
  </w:style>
  <w:style w:type="character" w:customStyle="1" w:styleId="Heading3Char">
    <w:name w:val="Heading 3 Char"/>
    <w:basedOn w:val="DefaultParagraphFont"/>
    <w:link w:val="Heading3"/>
    <w:uiPriority w:val="9"/>
    <w:rsid w:val="00386AEA"/>
    <w:rPr>
      <w:rFonts w:ascii="Palatino Linotype" w:eastAsiaTheme="majorEastAsia" w:hAnsi="Palatino Linotype" w:cstheme="majorBidi"/>
      <w:b/>
      <w:sz w:val="36"/>
    </w:rPr>
  </w:style>
  <w:style w:type="character" w:customStyle="1" w:styleId="Heading4Char">
    <w:name w:val="Heading 4 Char"/>
    <w:basedOn w:val="DefaultParagraphFont"/>
    <w:link w:val="Heading4"/>
    <w:uiPriority w:val="9"/>
    <w:rsid w:val="006858C9"/>
    <w:rPr>
      <w:rFonts w:ascii="Palatino Linotype" w:eastAsiaTheme="majorEastAsia" w:hAnsi="Palatino Linotype" w:cstheme="majorBidi"/>
      <w:b/>
      <w:iCs/>
      <w:sz w:val="32"/>
    </w:rPr>
  </w:style>
  <w:style w:type="character" w:customStyle="1" w:styleId="Heading5Char">
    <w:name w:val="Heading 5 Char"/>
    <w:basedOn w:val="DefaultParagraphFont"/>
    <w:link w:val="Heading5"/>
    <w:uiPriority w:val="9"/>
    <w:rsid w:val="0047762B"/>
    <w:rPr>
      <w:rFonts w:asciiTheme="majorHAnsi" w:eastAsiaTheme="majorEastAsia" w:hAnsiTheme="majorHAnsi" w:cstheme="majorBidi"/>
      <w:b/>
      <w:bCs/>
      <w:color w:val="7F7F7F" w:themeColor="text1" w:themeTint="80"/>
      <w:szCs w:val="22"/>
      <w:lang w:val="en-GB"/>
    </w:rPr>
  </w:style>
  <w:style w:type="character" w:customStyle="1" w:styleId="Heading6Char">
    <w:name w:val="Heading 6 Char"/>
    <w:basedOn w:val="DefaultParagraphFont"/>
    <w:link w:val="Heading6"/>
    <w:uiPriority w:val="9"/>
    <w:semiHidden/>
    <w:rsid w:val="0047762B"/>
    <w:rPr>
      <w:rFonts w:asciiTheme="majorHAnsi" w:eastAsiaTheme="majorEastAsia" w:hAnsiTheme="majorHAnsi" w:cstheme="majorBidi"/>
      <w:b/>
      <w:bCs/>
      <w:i/>
      <w:iCs/>
      <w:color w:val="7F7F7F" w:themeColor="text1" w:themeTint="80"/>
      <w:szCs w:val="22"/>
      <w:lang w:val="en-GB"/>
    </w:rPr>
  </w:style>
  <w:style w:type="character" w:customStyle="1" w:styleId="Heading7Char">
    <w:name w:val="Heading 7 Char"/>
    <w:basedOn w:val="DefaultParagraphFont"/>
    <w:link w:val="Heading7"/>
    <w:uiPriority w:val="9"/>
    <w:semiHidden/>
    <w:rsid w:val="0047762B"/>
    <w:rPr>
      <w:rFonts w:asciiTheme="majorHAnsi" w:eastAsiaTheme="majorEastAsia" w:hAnsiTheme="majorHAnsi" w:cstheme="majorBidi"/>
      <w:i/>
      <w:iCs/>
      <w:szCs w:val="22"/>
      <w:lang w:val="en-GB"/>
    </w:rPr>
  </w:style>
  <w:style w:type="character" w:customStyle="1" w:styleId="Heading8Char">
    <w:name w:val="Heading 8 Char"/>
    <w:basedOn w:val="DefaultParagraphFont"/>
    <w:link w:val="Heading8"/>
    <w:uiPriority w:val="9"/>
    <w:semiHidden/>
    <w:rsid w:val="0047762B"/>
    <w:rPr>
      <w:rFonts w:asciiTheme="majorHAnsi" w:eastAsiaTheme="majorEastAsia" w:hAnsiTheme="majorHAnsi" w:cstheme="majorBidi"/>
      <w:sz w:val="20"/>
      <w:szCs w:val="20"/>
      <w:lang w:val="en-GB"/>
    </w:rPr>
  </w:style>
  <w:style w:type="character" w:customStyle="1" w:styleId="Heading9Char">
    <w:name w:val="Heading 9 Char"/>
    <w:basedOn w:val="DefaultParagraphFont"/>
    <w:link w:val="Heading9"/>
    <w:uiPriority w:val="9"/>
    <w:semiHidden/>
    <w:rsid w:val="0047762B"/>
    <w:rPr>
      <w:rFonts w:asciiTheme="majorHAnsi" w:eastAsiaTheme="majorEastAsia" w:hAnsiTheme="majorHAnsi" w:cstheme="majorBidi"/>
      <w:i/>
      <w:iCs/>
      <w:spacing w:val="5"/>
      <w:sz w:val="20"/>
      <w:szCs w:val="20"/>
      <w:lang w:val="en-GB"/>
    </w:rPr>
  </w:style>
  <w:style w:type="paragraph" w:styleId="ListParagraph">
    <w:name w:val="List Paragraph"/>
    <w:basedOn w:val="Normal"/>
    <w:uiPriority w:val="34"/>
    <w:qFormat/>
    <w:rsid w:val="00134EC6"/>
    <w:pPr>
      <w:ind w:left="720"/>
      <w:contextualSpacing/>
    </w:pPr>
  </w:style>
  <w:style w:type="table" w:styleId="TableGrid">
    <w:name w:val="Table Grid"/>
    <w:basedOn w:val="TableNormal"/>
    <w:uiPriority w:val="59"/>
    <w:rsid w:val="00134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60C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B360C2"/>
    <w:rPr>
      <w:rFonts w:eastAsiaTheme="minorHAnsi"/>
      <w:sz w:val="22"/>
      <w:szCs w:val="22"/>
    </w:rPr>
  </w:style>
  <w:style w:type="paragraph" w:customStyle="1" w:styleId="AmitySubhead1">
    <w:name w:val="Amity Subhead 1"/>
    <w:rsid w:val="00B360C2"/>
    <w:pPr>
      <w:tabs>
        <w:tab w:val="left" w:pos="504"/>
      </w:tabs>
      <w:spacing w:before="240"/>
    </w:pPr>
    <w:rPr>
      <w:rFonts w:ascii="Arial" w:eastAsia="Times New Roman" w:hAnsi="Arial" w:cs="Arial"/>
      <w:b/>
    </w:rPr>
  </w:style>
  <w:style w:type="paragraph" w:customStyle="1" w:styleId="AmityBodyTextzeroindent">
    <w:name w:val="Amity Body Text zero indent"/>
    <w:basedOn w:val="Normal"/>
    <w:rsid w:val="00B360C2"/>
    <w:pPr>
      <w:tabs>
        <w:tab w:val="left" w:pos="360"/>
      </w:tabs>
      <w:spacing w:before="144"/>
      <w:jc w:val="both"/>
    </w:pPr>
    <w:rPr>
      <w:rFonts w:ascii="Arial" w:eastAsia="Times New Roman" w:hAnsi="Arial" w:cs="Times New Roman"/>
      <w:sz w:val="20"/>
      <w:szCs w:val="20"/>
    </w:rPr>
  </w:style>
  <w:style w:type="paragraph" w:styleId="Footer">
    <w:name w:val="footer"/>
    <w:basedOn w:val="Normal"/>
    <w:link w:val="FooterChar"/>
    <w:uiPriority w:val="99"/>
    <w:unhideWhenUsed/>
    <w:rsid w:val="00B360C2"/>
    <w:pPr>
      <w:tabs>
        <w:tab w:val="center" w:pos="4513"/>
        <w:tab w:val="right" w:pos="9026"/>
      </w:tabs>
    </w:pPr>
  </w:style>
  <w:style w:type="character" w:customStyle="1" w:styleId="FooterChar">
    <w:name w:val="Footer Char"/>
    <w:basedOn w:val="DefaultParagraphFont"/>
    <w:link w:val="Footer"/>
    <w:uiPriority w:val="99"/>
    <w:rsid w:val="00B360C2"/>
  </w:style>
  <w:style w:type="paragraph" w:styleId="BalloonText">
    <w:name w:val="Balloon Text"/>
    <w:basedOn w:val="Normal"/>
    <w:link w:val="BalloonTextChar"/>
    <w:uiPriority w:val="99"/>
    <w:semiHidden/>
    <w:unhideWhenUsed/>
    <w:rsid w:val="002B76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625"/>
    <w:rPr>
      <w:rFonts w:ascii="Segoe UI" w:hAnsi="Segoe UI" w:cs="Segoe UI"/>
      <w:sz w:val="18"/>
      <w:szCs w:val="18"/>
    </w:rPr>
  </w:style>
  <w:style w:type="paragraph" w:styleId="PlainText">
    <w:name w:val="Plain Text"/>
    <w:basedOn w:val="Normal"/>
    <w:link w:val="PlainTextChar"/>
    <w:uiPriority w:val="99"/>
    <w:unhideWhenUsed/>
    <w:rsid w:val="00F27643"/>
    <w:rPr>
      <w:rFonts w:ascii="Consolas" w:eastAsia="Calibri" w:hAnsi="Consolas" w:cs="Times New Roman"/>
      <w:sz w:val="21"/>
      <w:szCs w:val="21"/>
      <w:lang w:bidi="hi-IN"/>
    </w:rPr>
  </w:style>
  <w:style w:type="character" w:customStyle="1" w:styleId="PlainTextChar">
    <w:name w:val="Plain Text Char"/>
    <w:basedOn w:val="DefaultParagraphFont"/>
    <w:link w:val="PlainText"/>
    <w:uiPriority w:val="99"/>
    <w:rsid w:val="00F27643"/>
    <w:rPr>
      <w:rFonts w:ascii="Consolas" w:eastAsia="Calibri" w:hAnsi="Consolas" w:cs="Times New Roman"/>
      <w:sz w:val="21"/>
      <w:szCs w:val="21"/>
      <w:lang w:bidi="hi-IN"/>
    </w:rPr>
  </w:style>
  <w:style w:type="paragraph" w:customStyle="1" w:styleId="bpbbodyEng">
    <w:name w:val="bpb_body_Eng"/>
    <w:basedOn w:val="PlainText"/>
    <w:link w:val="bpbbodyEngChar"/>
    <w:qFormat/>
    <w:rsid w:val="00F27643"/>
    <w:pPr>
      <w:spacing w:after="60"/>
      <w:jc w:val="both"/>
    </w:pPr>
    <w:rPr>
      <w:rFonts w:ascii="Book Antiqua" w:hAnsi="Book Antiqua" w:cs="Arial"/>
      <w:color w:val="000000"/>
      <w:sz w:val="18"/>
      <w:szCs w:val="18"/>
    </w:rPr>
  </w:style>
  <w:style w:type="character" w:customStyle="1" w:styleId="bpbbodyEngChar">
    <w:name w:val="bpb_body_Eng Char"/>
    <w:basedOn w:val="PlainTextChar"/>
    <w:link w:val="bpbbodyEng"/>
    <w:rsid w:val="00F27643"/>
    <w:rPr>
      <w:rFonts w:ascii="Book Antiqua" w:eastAsia="Calibri" w:hAnsi="Book Antiqua" w:cs="Arial"/>
      <w:color w:val="000000"/>
      <w:sz w:val="18"/>
      <w:szCs w:val="18"/>
      <w:lang w:bidi="hi-IN"/>
    </w:rPr>
  </w:style>
  <w:style w:type="paragraph" w:styleId="NoSpacing">
    <w:name w:val="No Spacing"/>
    <w:uiPriority w:val="1"/>
    <w:qFormat/>
    <w:rsid w:val="002053AC"/>
  </w:style>
  <w:style w:type="character" w:customStyle="1" w:styleId="CodeBlocksBPB">
    <w:name w:val="Code Blocks[BPB]"/>
    <w:basedOn w:val="DefaultParagraphFont"/>
    <w:uiPriority w:val="1"/>
    <w:qFormat/>
    <w:rsid w:val="00216316"/>
    <w:rPr>
      <w:rFonts w:ascii="Consolas" w:hAnsi="Consolas"/>
      <w:color w:val="auto"/>
      <w:sz w:val="20"/>
    </w:rPr>
  </w:style>
  <w:style w:type="character" w:customStyle="1" w:styleId="NormalBPB">
    <w:name w:val="Normal[BPB]"/>
    <w:basedOn w:val="DefaultParagraphFont"/>
    <w:uiPriority w:val="1"/>
    <w:qFormat/>
    <w:rsid w:val="00216316"/>
    <w:rPr>
      <w:rFonts w:ascii="Palatino Linotype" w:hAnsi="Palatino Linotype"/>
      <w:sz w:val="24"/>
    </w:rPr>
  </w:style>
  <w:style w:type="character" w:customStyle="1" w:styleId="CodeTermsBPB">
    <w:name w:val="Code Terms[BPB]"/>
    <w:basedOn w:val="NormalBPB"/>
    <w:uiPriority w:val="1"/>
    <w:qFormat/>
    <w:rsid w:val="00216316"/>
    <w:rPr>
      <w:rFonts w:ascii="Consolas" w:hAnsi="Consolas"/>
      <w:sz w:val="24"/>
    </w:rPr>
  </w:style>
  <w:style w:type="paragraph" w:styleId="TOC2">
    <w:name w:val="toc 2"/>
    <w:basedOn w:val="Normal"/>
    <w:next w:val="Normal"/>
    <w:autoRedefine/>
    <w:uiPriority w:val="39"/>
    <w:unhideWhenUsed/>
    <w:rsid w:val="0047762B"/>
    <w:pPr>
      <w:tabs>
        <w:tab w:val="left" w:pos="480"/>
        <w:tab w:val="right" w:leader="dot" w:pos="7920"/>
      </w:tabs>
      <w:spacing w:line="360" w:lineRule="auto"/>
      <w:jc w:val="both"/>
    </w:pPr>
    <w:rPr>
      <w:rFonts w:ascii="Palatino Linotype" w:hAnsi="Palatino Linotype" w:cstheme="minorHAnsi"/>
      <w:smallCaps/>
      <w:sz w:val="20"/>
      <w:szCs w:val="20"/>
      <w:lang w:val="en-GB"/>
    </w:rPr>
  </w:style>
  <w:style w:type="paragraph" w:styleId="TOC1">
    <w:name w:val="toc 1"/>
    <w:basedOn w:val="Normal"/>
    <w:next w:val="Normal"/>
    <w:autoRedefine/>
    <w:uiPriority w:val="39"/>
    <w:unhideWhenUsed/>
    <w:rsid w:val="0047762B"/>
    <w:pPr>
      <w:tabs>
        <w:tab w:val="right" w:leader="dot" w:pos="7920"/>
      </w:tabs>
      <w:spacing w:before="120" w:after="120" w:line="360" w:lineRule="auto"/>
      <w:jc w:val="both"/>
    </w:pPr>
    <w:rPr>
      <w:rFonts w:ascii="Palatino Linotype" w:hAnsi="Palatino Linotype" w:cstheme="minorHAnsi"/>
      <w:b/>
      <w:bCs/>
      <w:caps/>
      <w:sz w:val="20"/>
      <w:szCs w:val="20"/>
      <w:lang w:val="en-GB"/>
    </w:rPr>
  </w:style>
  <w:style w:type="paragraph" w:styleId="TOC3">
    <w:name w:val="toc 3"/>
    <w:basedOn w:val="Normal"/>
    <w:next w:val="Normal"/>
    <w:autoRedefine/>
    <w:uiPriority w:val="39"/>
    <w:unhideWhenUsed/>
    <w:rsid w:val="0047762B"/>
    <w:pPr>
      <w:tabs>
        <w:tab w:val="left" w:pos="1200"/>
        <w:tab w:val="right" w:leader="dot" w:pos="7920"/>
      </w:tabs>
      <w:spacing w:line="360" w:lineRule="auto"/>
      <w:ind w:left="480"/>
      <w:jc w:val="both"/>
    </w:pPr>
    <w:rPr>
      <w:rFonts w:ascii="Palatino Linotype" w:hAnsi="Palatino Linotype" w:cstheme="minorHAnsi"/>
      <w:i/>
      <w:iCs/>
      <w:sz w:val="20"/>
      <w:szCs w:val="20"/>
      <w:lang w:val="en-GB"/>
    </w:rPr>
  </w:style>
  <w:style w:type="paragraph" w:styleId="TOC4">
    <w:name w:val="toc 4"/>
    <w:basedOn w:val="Normal"/>
    <w:next w:val="Normal"/>
    <w:autoRedefine/>
    <w:uiPriority w:val="39"/>
    <w:unhideWhenUsed/>
    <w:rsid w:val="0047762B"/>
    <w:pPr>
      <w:tabs>
        <w:tab w:val="left" w:pos="1440"/>
        <w:tab w:val="right" w:leader="dot" w:pos="7920"/>
      </w:tabs>
      <w:spacing w:line="360" w:lineRule="auto"/>
      <w:ind w:left="720"/>
      <w:jc w:val="both"/>
    </w:pPr>
    <w:rPr>
      <w:rFonts w:ascii="Palatino Linotype" w:hAnsi="Palatino Linotype" w:cstheme="minorHAnsi"/>
      <w:sz w:val="18"/>
      <w:szCs w:val="18"/>
      <w:lang w:val="en-GB"/>
    </w:rPr>
  </w:style>
  <w:style w:type="paragraph" w:styleId="TOC5">
    <w:name w:val="toc 5"/>
    <w:basedOn w:val="Normal"/>
    <w:next w:val="Normal"/>
    <w:autoRedefine/>
    <w:uiPriority w:val="39"/>
    <w:unhideWhenUsed/>
    <w:rsid w:val="0047762B"/>
    <w:pPr>
      <w:spacing w:line="360" w:lineRule="auto"/>
      <w:ind w:left="960"/>
      <w:jc w:val="both"/>
    </w:pPr>
    <w:rPr>
      <w:rFonts w:ascii="Palatino Linotype" w:hAnsi="Palatino Linotype" w:cstheme="minorHAnsi"/>
      <w:sz w:val="18"/>
      <w:szCs w:val="18"/>
      <w:lang w:val="en-GB"/>
    </w:rPr>
  </w:style>
  <w:style w:type="paragraph" w:styleId="TOC6">
    <w:name w:val="toc 6"/>
    <w:basedOn w:val="Normal"/>
    <w:next w:val="Normal"/>
    <w:autoRedefine/>
    <w:uiPriority w:val="39"/>
    <w:unhideWhenUsed/>
    <w:rsid w:val="0047762B"/>
    <w:pPr>
      <w:spacing w:line="360" w:lineRule="auto"/>
      <w:ind w:left="1200"/>
      <w:jc w:val="both"/>
    </w:pPr>
    <w:rPr>
      <w:rFonts w:ascii="Palatino Linotype" w:hAnsi="Palatino Linotype" w:cstheme="minorHAnsi"/>
      <w:sz w:val="18"/>
      <w:szCs w:val="18"/>
      <w:lang w:val="en-GB"/>
    </w:rPr>
  </w:style>
  <w:style w:type="paragraph" w:styleId="TOC7">
    <w:name w:val="toc 7"/>
    <w:basedOn w:val="Normal"/>
    <w:next w:val="Normal"/>
    <w:autoRedefine/>
    <w:uiPriority w:val="39"/>
    <w:unhideWhenUsed/>
    <w:rsid w:val="0047762B"/>
    <w:pPr>
      <w:spacing w:line="360" w:lineRule="auto"/>
      <w:ind w:left="1440"/>
      <w:jc w:val="both"/>
    </w:pPr>
    <w:rPr>
      <w:rFonts w:ascii="Palatino Linotype" w:hAnsi="Palatino Linotype" w:cstheme="minorHAnsi"/>
      <w:sz w:val="18"/>
      <w:szCs w:val="18"/>
      <w:lang w:val="en-GB"/>
    </w:rPr>
  </w:style>
  <w:style w:type="paragraph" w:styleId="TOC8">
    <w:name w:val="toc 8"/>
    <w:basedOn w:val="Normal"/>
    <w:next w:val="Normal"/>
    <w:autoRedefine/>
    <w:uiPriority w:val="39"/>
    <w:unhideWhenUsed/>
    <w:rsid w:val="0047762B"/>
    <w:pPr>
      <w:spacing w:line="360" w:lineRule="auto"/>
      <w:ind w:left="1680"/>
      <w:jc w:val="both"/>
    </w:pPr>
    <w:rPr>
      <w:rFonts w:ascii="Palatino Linotype" w:hAnsi="Palatino Linotype" w:cstheme="minorHAnsi"/>
      <w:sz w:val="18"/>
      <w:szCs w:val="18"/>
      <w:lang w:val="en-GB"/>
    </w:rPr>
  </w:style>
  <w:style w:type="paragraph" w:styleId="TOC9">
    <w:name w:val="toc 9"/>
    <w:basedOn w:val="Normal"/>
    <w:next w:val="Normal"/>
    <w:autoRedefine/>
    <w:uiPriority w:val="39"/>
    <w:unhideWhenUsed/>
    <w:rsid w:val="0047762B"/>
    <w:pPr>
      <w:spacing w:line="360" w:lineRule="auto"/>
      <w:ind w:left="1920"/>
      <w:jc w:val="both"/>
    </w:pPr>
    <w:rPr>
      <w:rFonts w:ascii="Palatino Linotype" w:hAnsi="Palatino Linotype" w:cstheme="minorHAnsi"/>
      <w:sz w:val="18"/>
      <w:szCs w:val="18"/>
      <w:lang w:val="en-GB"/>
    </w:rPr>
  </w:style>
  <w:style w:type="paragraph" w:styleId="Title">
    <w:name w:val="Title"/>
    <w:basedOn w:val="Normal"/>
    <w:next w:val="Normal"/>
    <w:link w:val="TitleChar"/>
    <w:uiPriority w:val="10"/>
    <w:qFormat/>
    <w:rsid w:val="0047762B"/>
    <w:pPr>
      <w:pBdr>
        <w:bottom w:val="single" w:sz="4" w:space="1" w:color="auto"/>
      </w:pBdr>
      <w:spacing w:after="200"/>
      <w:contextualSpacing/>
      <w:jc w:val="both"/>
    </w:pPr>
    <w:rPr>
      <w:rFonts w:ascii="Times New Roman" w:eastAsiaTheme="majorEastAsia" w:hAnsi="Times New Roman" w:cstheme="majorBidi"/>
      <w:b/>
      <w:caps/>
      <w:spacing w:val="5"/>
      <w:sz w:val="28"/>
      <w:szCs w:val="52"/>
      <w:lang w:val="en-GB"/>
    </w:rPr>
  </w:style>
  <w:style w:type="character" w:customStyle="1" w:styleId="TitleChar">
    <w:name w:val="Title Char"/>
    <w:basedOn w:val="DefaultParagraphFont"/>
    <w:link w:val="Title"/>
    <w:uiPriority w:val="10"/>
    <w:rsid w:val="0047762B"/>
    <w:rPr>
      <w:rFonts w:ascii="Times New Roman" w:eastAsiaTheme="majorEastAsia" w:hAnsi="Times New Roman" w:cstheme="majorBidi"/>
      <w:b/>
      <w:caps/>
      <w:spacing w:val="5"/>
      <w:sz w:val="28"/>
      <w:szCs w:val="52"/>
      <w:lang w:val="en-GB"/>
    </w:rPr>
  </w:style>
  <w:style w:type="paragraph" w:styleId="Subtitle">
    <w:name w:val="Subtitle"/>
    <w:basedOn w:val="Normal"/>
    <w:next w:val="Normal"/>
    <w:link w:val="SubtitleChar"/>
    <w:uiPriority w:val="11"/>
    <w:qFormat/>
    <w:rsid w:val="0047762B"/>
    <w:pPr>
      <w:spacing w:after="600" w:line="360" w:lineRule="auto"/>
      <w:jc w:val="both"/>
    </w:pPr>
    <w:rPr>
      <w:rFonts w:asciiTheme="majorHAnsi" w:eastAsiaTheme="majorEastAsia" w:hAnsiTheme="majorHAnsi" w:cstheme="majorBidi"/>
      <w:i/>
      <w:iCs/>
      <w:spacing w:val="13"/>
      <w:lang w:val="en-GB"/>
    </w:rPr>
  </w:style>
  <w:style w:type="character" w:customStyle="1" w:styleId="SubtitleChar">
    <w:name w:val="Subtitle Char"/>
    <w:basedOn w:val="DefaultParagraphFont"/>
    <w:link w:val="Subtitle"/>
    <w:uiPriority w:val="11"/>
    <w:rsid w:val="0047762B"/>
    <w:rPr>
      <w:rFonts w:asciiTheme="majorHAnsi" w:eastAsiaTheme="majorEastAsia" w:hAnsiTheme="majorHAnsi" w:cstheme="majorBidi"/>
      <w:i/>
      <w:iCs/>
      <w:spacing w:val="13"/>
      <w:lang w:val="en-GB"/>
    </w:rPr>
  </w:style>
  <w:style w:type="character" w:styleId="Strong">
    <w:name w:val="Strong"/>
    <w:uiPriority w:val="22"/>
    <w:qFormat/>
    <w:rsid w:val="0047762B"/>
    <w:rPr>
      <w:b/>
      <w:bCs/>
    </w:rPr>
  </w:style>
  <w:style w:type="character" w:styleId="Emphasis">
    <w:name w:val="Emphasis"/>
    <w:uiPriority w:val="20"/>
    <w:qFormat/>
    <w:rsid w:val="0047762B"/>
    <w:rPr>
      <w:b/>
      <w:bCs/>
      <w:i/>
      <w:iCs/>
      <w:spacing w:val="10"/>
      <w:bdr w:val="none" w:sz="0" w:space="0" w:color="auto"/>
      <w:shd w:val="clear" w:color="auto" w:fill="auto"/>
    </w:rPr>
  </w:style>
  <w:style w:type="paragraph" w:styleId="Quote">
    <w:name w:val="Quote"/>
    <w:basedOn w:val="Normal"/>
    <w:next w:val="Normal"/>
    <w:link w:val="QuoteChar"/>
    <w:uiPriority w:val="29"/>
    <w:qFormat/>
    <w:rsid w:val="0047762B"/>
    <w:pPr>
      <w:spacing w:before="200" w:line="360" w:lineRule="auto"/>
      <w:ind w:left="360" w:right="360"/>
      <w:jc w:val="both"/>
    </w:pPr>
    <w:rPr>
      <w:rFonts w:ascii="Palatino Linotype" w:hAnsi="Palatino Linotype"/>
      <w:i/>
      <w:iCs/>
      <w:szCs w:val="22"/>
      <w:lang w:val="en-GB"/>
    </w:rPr>
  </w:style>
  <w:style w:type="character" w:customStyle="1" w:styleId="QuoteChar">
    <w:name w:val="Quote Char"/>
    <w:basedOn w:val="DefaultParagraphFont"/>
    <w:link w:val="Quote"/>
    <w:uiPriority w:val="29"/>
    <w:rsid w:val="0047762B"/>
    <w:rPr>
      <w:rFonts w:ascii="Palatino Linotype" w:hAnsi="Palatino Linotype"/>
      <w:i/>
      <w:iCs/>
      <w:szCs w:val="22"/>
      <w:lang w:val="en-GB"/>
    </w:rPr>
  </w:style>
  <w:style w:type="paragraph" w:styleId="IntenseQuote">
    <w:name w:val="Intense Quote"/>
    <w:basedOn w:val="Normal"/>
    <w:next w:val="Normal"/>
    <w:link w:val="IntenseQuoteChar"/>
    <w:uiPriority w:val="30"/>
    <w:qFormat/>
    <w:rsid w:val="0047762B"/>
    <w:pPr>
      <w:pBdr>
        <w:bottom w:val="single" w:sz="4" w:space="1" w:color="auto"/>
      </w:pBdr>
      <w:spacing w:before="200" w:after="280" w:line="360" w:lineRule="auto"/>
      <w:ind w:left="1008" w:right="1152"/>
      <w:jc w:val="both"/>
    </w:pPr>
    <w:rPr>
      <w:rFonts w:ascii="Palatino Linotype" w:hAnsi="Palatino Linotype"/>
      <w:b/>
      <w:bCs/>
      <w:i/>
      <w:iCs/>
      <w:szCs w:val="22"/>
      <w:lang w:val="en-GB"/>
    </w:rPr>
  </w:style>
  <w:style w:type="character" w:customStyle="1" w:styleId="IntenseQuoteChar">
    <w:name w:val="Intense Quote Char"/>
    <w:basedOn w:val="DefaultParagraphFont"/>
    <w:link w:val="IntenseQuote"/>
    <w:uiPriority w:val="30"/>
    <w:rsid w:val="0047762B"/>
    <w:rPr>
      <w:rFonts w:ascii="Palatino Linotype" w:hAnsi="Palatino Linotype"/>
      <w:b/>
      <w:bCs/>
      <w:i/>
      <w:iCs/>
      <w:szCs w:val="22"/>
      <w:lang w:val="en-GB"/>
    </w:rPr>
  </w:style>
  <w:style w:type="character" w:styleId="SubtleEmphasis">
    <w:name w:val="Subtle Emphasis"/>
    <w:uiPriority w:val="19"/>
    <w:qFormat/>
    <w:rsid w:val="0047762B"/>
    <w:rPr>
      <w:i/>
      <w:iCs/>
    </w:rPr>
  </w:style>
  <w:style w:type="character" w:styleId="IntenseEmphasis">
    <w:name w:val="Intense Emphasis"/>
    <w:uiPriority w:val="21"/>
    <w:qFormat/>
    <w:rsid w:val="0047762B"/>
    <w:rPr>
      <w:b/>
      <w:bCs/>
    </w:rPr>
  </w:style>
  <w:style w:type="character" w:styleId="SubtleReference">
    <w:name w:val="Subtle Reference"/>
    <w:uiPriority w:val="31"/>
    <w:qFormat/>
    <w:rsid w:val="0047762B"/>
    <w:rPr>
      <w:smallCaps/>
    </w:rPr>
  </w:style>
  <w:style w:type="character" w:styleId="IntenseReference">
    <w:name w:val="Intense Reference"/>
    <w:uiPriority w:val="32"/>
    <w:qFormat/>
    <w:rsid w:val="0047762B"/>
    <w:rPr>
      <w:smallCaps/>
      <w:spacing w:val="5"/>
      <w:u w:val="single"/>
    </w:rPr>
  </w:style>
  <w:style w:type="character" w:styleId="BookTitle">
    <w:name w:val="Book Title"/>
    <w:uiPriority w:val="33"/>
    <w:qFormat/>
    <w:rsid w:val="0047762B"/>
    <w:rPr>
      <w:rFonts w:asciiTheme="majorHAnsi" w:hAnsiTheme="majorHAnsi"/>
      <w:b/>
      <w:iCs/>
      <w:caps w:val="0"/>
      <w:smallCaps/>
      <w:color w:val="auto"/>
      <w:spacing w:val="5"/>
      <w:sz w:val="28"/>
    </w:rPr>
  </w:style>
  <w:style w:type="paragraph" w:styleId="TOCHeading">
    <w:name w:val="TOC Heading"/>
    <w:basedOn w:val="Heading1"/>
    <w:next w:val="Normal"/>
    <w:uiPriority w:val="39"/>
    <w:semiHidden/>
    <w:unhideWhenUsed/>
    <w:qFormat/>
    <w:rsid w:val="0047762B"/>
    <w:pPr>
      <w:keepNext w:val="0"/>
      <w:keepLines w:val="0"/>
      <w:pBdr>
        <w:bottom w:val="single" w:sz="4" w:space="1" w:color="auto"/>
      </w:pBdr>
      <w:spacing w:before="0" w:after="200" w:line="360" w:lineRule="auto"/>
      <w:ind w:left="360" w:hanging="360"/>
      <w:contextualSpacing/>
      <w:jc w:val="center"/>
      <w:outlineLvl w:val="9"/>
    </w:pPr>
    <w:rPr>
      <w:caps/>
      <w:color w:val="auto"/>
      <w:spacing w:val="5"/>
      <w:szCs w:val="52"/>
      <w:lang w:val="en-GB" w:bidi="en-US"/>
    </w:rPr>
  </w:style>
  <w:style w:type="character" w:styleId="Hyperlink">
    <w:name w:val="Hyperlink"/>
    <w:basedOn w:val="DefaultParagraphFont"/>
    <w:uiPriority w:val="99"/>
    <w:unhideWhenUsed/>
    <w:rsid w:val="0047762B"/>
    <w:rPr>
      <w:color w:val="0000FF" w:themeColor="hyperlink"/>
      <w:u w:val="single"/>
    </w:rPr>
  </w:style>
  <w:style w:type="paragraph" w:styleId="Caption">
    <w:name w:val="caption"/>
    <w:basedOn w:val="Normal"/>
    <w:next w:val="Normal"/>
    <w:uiPriority w:val="35"/>
    <w:unhideWhenUsed/>
    <w:qFormat/>
    <w:rsid w:val="0047762B"/>
    <w:pPr>
      <w:spacing w:after="200"/>
      <w:jc w:val="both"/>
    </w:pPr>
    <w:rPr>
      <w:rFonts w:ascii="Palatino Linotype" w:eastAsia="Calibri" w:hAnsi="Palatino Linotype" w:cs="Times New Roman"/>
      <w:b/>
      <w:bCs/>
      <w:sz w:val="18"/>
      <w:szCs w:val="18"/>
      <w:lang w:val="en-GB"/>
    </w:rPr>
  </w:style>
  <w:style w:type="character" w:styleId="LineNumber">
    <w:name w:val="line number"/>
    <w:basedOn w:val="DefaultParagraphFont"/>
    <w:uiPriority w:val="99"/>
    <w:semiHidden/>
    <w:unhideWhenUsed/>
    <w:rsid w:val="0047762B"/>
  </w:style>
  <w:style w:type="character" w:styleId="PlaceholderText">
    <w:name w:val="Placeholder Text"/>
    <w:uiPriority w:val="99"/>
    <w:semiHidden/>
    <w:rsid w:val="0047762B"/>
    <w:rPr>
      <w:color w:val="808080"/>
    </w:rPr>
  </w:style>
  <w:style w:type="paragraph" w:customStyle="1" w:styleId="Default">
    <w:name w:val="Default"/>
    <w:rsid w:val="0047762B"/>
    <w:pPr>
      <w:autoSpaceDE w:val="0"/>
      <w:autoSpaceDN w:val="0"/>
      <w:adjustRightInd w:val="0"/>
    </w:pPr>
    <w:rPr>
      <w:rFonts w:ascii="Times New Roman" w:eastAsia="Calibri" w:hAnsi="Times New Roman" w:cs="Times New Roman"/>
      <w:color w:val="000000"/>
      <w:lang w:val="en-GB"/>
    </w:rPr>
  </w:style>
  <w:style w:type="paragraph" w:styleId="TableofFigures">
    <w:name w:val="table of figures"/>
    <w:basedOn w:val="Normal"/>
    <w:next w:val="Normal"/>
    <w:uiPriority w:val="99"/>
    <w:unhideWhenUsed/>
    <w:rsid w:val="0047762B"/>
    <w:pPr>
      <w:spacing w:line="360" w:lineRule="auto"/>
      <w:jc w:val="both"/>
    </w:pPr>
    <w:rPr>
      <w:rFonts w:ascii="Palatino Linotype" w:hAnsi="Palatino Linotype"/>
      <w:szCs w:val="22"/>
      <w:lang w:val="en-GB"/>
    </w:rPr>
  </w:style>
  <w:style w:type="paragraph" w:styleId="NormalWeb">
    <w:name w:val="Normal (Web)"/>
    <w:basedOn w:val="Normal"/>
    <w:uiPriority w:val="99"/>
    <w:unhideWhenUsed/>
    <w:rsid w:val="0047762B"/>
    <w:pPr>
      <w:spacing w:before="100" w:beforeAutospacing="1" w:after="100" w:afterAutospacing="1"/>
      <w:jc w:val="both"/>
    </w:pPr>
    <w:rPr>
      <w:rFonts w:ascii="Times New Roman" w:eastAsia="Times New Roman" w:hAnsi="Times New Roman" w:cs="Times New Roman"/>
      <w:lang w:val="en-GB" w:eastAsia="en-GB"/>
    </w:rPr>
  </w:style>
  <w:style w:type="paragraph" w:customStyle="1" w:styleId="EndNoteBibliographyTitle">
    <w:name w:val="EndNote Bibliography Title"/>
    <w:basedOn w:val="Normal"/>
    <w:link w:val="EndNoteBibliographyTitleChar"/>
    <w:rsid w:val="0047762B"/>
    <w:pPr>
      <w:spacing w:line="360" w:lineRule="auto"/>
      <w:jc w:val="center"/>
    </w:pPr>
    <w:rPr>
      <w:rFonts w:ascii="Times New Roman" w:hAnsi="Times New Roman" w:cs="Times New Roman"/>
      <w:noProof/>
      <w:szCs w:val="22"/>
      <w:lang w:val="en-GB"/>
    </w:rPr>
  </w:style>
  <w:style w:type="character" w:customStyle="1" w:styleId="EndNoteBibliographyTitleChar">
    <w:name w:val="EndNote Bibliography Title Char"/>
    <w:basedOn w:val="DefaultParagraphFont"/>
    <w:link w:val="EndNoteBibliographyTitle"/>
    <w:rsid w:val="0047762B"/>
    <w:rPr>
      <w:rFonts w:ascii="Times New Roman" w:hAnsi="Times New Roman" w:cs="Times New Roman"/>
      <w:noProof/>
      <w:szCs w:val="22"/>
      <w:lang w:val="en-GB"/>
    </w:rPr>
  </w:style>
  <w:style w:type="paragraph" w:customStyle="1" w:styleId="EndNoteBibliography">
    <w:name w:val="EndNote Bibliography"/>
    <w:basedOn w:val="Normal"/>
    <w:link w:val="EndNoteBibliographyChar"/>
    <w:rsid w:val="0047762B"/>
    <w:pPr>
      <w:spacing w:after="200"/>
      <w:jc w:val="both"/>
    </w:pPr>
    <w:rPr>
      <w:rFonts w:ascii="Times New Roman" w:hAnsi="Times New Roman" w:cs="Times New Roman"/>
      <w:noProof/>
      <w:szCs w:val="22"/>
      <w:lang w:val="en-GB"/>
    </w:rPr>
  </w:style>
  <w:style w:type="character" w:customStyle="1" w:styleId="EndNoteBibliographyChar">
    <w:name w:val="EndNote Bibliography Char"/>
    <w:basedOn w:val="DefaultParagraphFont"/>
    <w:link w:val="EndNoteBibliography"/>
    <w:rsid w:val="0047762B"/>
    <w:rPr>
      <w:rFonts w:ascii="Times New Roman" w:hAnsi="Times New Roman" w:cs="Times New Roman"/>
      <w:noProof/>
      <w:szCs w:val="22"/>
      <w:lang w:val="en-GB"/>
    </w:rPr>
  </w:style>
  <w:style w:type="table" w:styleId="LightShading">
    <w:name w:val="Light Shading"/>
    <w:basedOn w:val="TableNormal"/>
    <w:uiPriority w:val="60"/>
    <w:rsid w:val="0047762B"/>
    <w:rPr>
      <w:rFonts w:eastAsiaTheme="minorHAnsi"/>
      <w:color w:val="000000" w:themeColor="text1" w:themeShade="BF"/>
      <w:sz w:val="22"/>
      <w:szCs w:val="22"/>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47762B"/>
  </w:style>
  <w:style w:type="table" w:customStyle="1" w:styleId="LightShading1">
    <w:name w:val="Light Shading1"/>
    <w:basedOn w:val="TableNormal"/>
    <w:next w:val="LightShading"/>
    <w:uiPriority w:val="60"/>
    <w:rsid w:val="0047762B"/>
    <w:rPr>
      <w:rFonts w:eastAsiaTheme="minorHAnsi"/>
      <w:color w:val="000000"/>
      <w:sz w:val="22"/>
      <w:szCs w:val="22"/>
      <w:lang w:val="en-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CommentReference">
    <w:name w:val="annotation reference"/>
    <w:basedOn w:val="DefaultParagraphFont"/>
    <w:uiPriority w:val="99"/>
    <w:semiHidden/>
    <w:unhideWhenUsed/>
    <w:rsid w:val="0047762B"/>
    <w:rPr>
      <w:sz w:val="16"/>
      <w:szCs w:val="16"/>
    </w:rPr>
  </w:style>
  <w:style w:type="paragraph" w:styleId="CommentText">
    <w:name w:val="annotation text"/>
    <w:basedOn w:val="Normal"/>
    <w:link w:val="CommentTextChar"/>
    <w:uiPriority w:val="99"/>
    <w:semiHidden/>
    <w:unhideWhenUsed/>
    <w:rsid w:val="0047762B"/>
    <w:pPr>
      <w:spacing w:after="200"/>
    </w:pPr>
    <w:rPr>
      <w:rFonts w:ascii="Palatino Linotype" w:eastAsiaTheme="minorHAnsi" w:hAnsi="Palatino Linotype"/>
      <w:sz w:val="20"/>
      <w:szCs w:val="20"/>
    </w:rPr>
  </w:style>
  <w:style w:type="character" w:customStyle="1" w:styleId="CommentTextChar">
    <w:name w:val="Comment Text Char"/>
    <w:basedOn w:val="DefaultParagraphFont"/>
    <w:link w:val="CommentText"/>
    <w:uiPriority w:val="99"/>
    <w:semiHidden/>
    <w:rsid w:val="0047762B"/>
    <w:rPr>
      <w:rFonts w:ascii="Palatino Linotype" w:eastAsiaTheme="minorHAnsi" w:hAnsi="Palatino Linotype"/>
      <w:sz w:val="20"/>
      <w:szCs w:val="20"/>
    </w:rPr>
  </w:style>
  <w:style w:type="character" w:customStyle="1" w:styleId="hgkelc">
    <w:name w:val="hgkelc"/>
    <w:basedOn w:val="DefaultParagraphFont"/>
    <w:rsid w:val="0047762B"/>
  </w:style>
  <w:style w:type="paragraph" w:styleId="HTMLPreformatted">
    <w:name w:val="HTML Preformatted"/>
    <w:basedOn w:val="Normal"/>
    <w:link w:val="HTMLPreformattedChar"/>
    <w:uiPriority w:val="99"/>
    <w:unhideWhenUsed/>
    <w:rsid w:val="00242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4208D"/>
    <w:rPr>
      <w:rFonts w:ascii="Courier New" w:eastAsia="Times New Roman" w:hAnsi="Courier New" w:cs="Courier New"/>
      <w:sz w:val="20"/>
      <w:szCs w:val="20"/>
      <w:lang w:val="en-IN" w:eastAsia="en-IN"/>
    </w:rPr>
  </w:style>
  <w:style w:type="paragraph" w:styleId="CommentSubject">
    <w:name w:val="annotation subject"/>
    <w:basedOn w:val="CommentText"/>
    <w:next w:val="CommentText"/>
    <w:link w:val="CommentSubjectChar"/>
    <w:uiPriority w:val="99"/>
    <w:semiHidden/>
    <w:unhideWhenUsed/>
    <w:rsid w:val="00E11204"/>
    <w:pPr>
      <w:spacing w:after="0"/>
    </w:pPr>
    <w:rPr>
      <w:rFonts w:asciiTheme="minorHAnsi" w:eastAsiaTheme="minorEastAsia" w:hAnsiTheme="minorHAnsi"/>
      <w:b/>
      <w:bCs/>
    </w:rPr>
  </w:style>
  <w:style w:type="character" w:customStyle="1" w:styleId="CommentSubjectChar">
    <w:name w:val="Comment Subject Char"/>
    <w:basedOn w:val="CommentTextChar"/>
    <w:link w:val="CommentSubject"/>
    <w:uiPriority w:val="99"/>
    <w:semiHidden/>
    <w:rsid w:val="00E11204"/>
    <w:rPr>
      <w:rFonts w:ascii="Palatino Linotype" w:eastAsiaTheme="minorHAnsi" w:hAnsi="Palatino Linotype"/>
      <w:b/>
      <w:bCs/>
      <w:sz w:val="20"/>
      <w:szCs w:val="20"/>
    </w:rPr>
  </w:style>
  <w:style w:type="character" w:styleId="UnresolvedMention">
    <w:name w:val="Unresolved Mention"/>
    <w:basedOn w:val="DefaultParagraphFont"/>
    <w:uiPriority w:val="99"/>
    <w:semiHidden/>
    <w:unhideWhenUsed/>
    <w:rsid w:val="007C7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39F7E-6C6B-4A15-806D-A7F94052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Author</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GROUP</dc:creator>
  <cp:keywords/>
  <dc:description/>
  <cp:lastModifiedBy>Jisu</cp:lastModifiedBy>
  <cp:revision>2</cp:revision>
  <cp:lastPrinted>2016-08-19T09:42:00Z</cp:lastPrinted>
  <dcterms:created xsi:type="dcterms:W3CDTF">2022-01-05T06:52:00Z</dcterms:created>
  <dcterms:modified xsi:type="dcterms:W3CDTF">2022-01-05T06:52:00Z</dcterms:modified>
</cp:coreProperties>
</file>